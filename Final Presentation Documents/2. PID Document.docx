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CS691 - Computer Science, Spring 2021</w:t>
      </w:r>
    </w:p>
    <w:p w:rsidR="00000000" w:rsidDel="00000000" w:rsidP="00000000" w:rsidRDefault="00000000" w:rsidRPr="00000000" w14:paraId="00000005">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Initiation Document</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Online Grocery Delivery Application - ‘Carriage’ </w:t>
      </w:r>
    </w:p>
    <w:p w:rsidR="00000000" w:rsidDel="00000000" w:rsidP="00000000" w:rsidRDefault="00000000" w:rsidRPr="00000000" w14:paraId="00000012">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Manager: Vihan Parmar</w:t>
      </w:r>
    </w:p>
    <w:p w:rsidR="00000000" w:rsidDel="00000000" w:rsidP="00000000" w:rsidRDefault="00000000" w:rsidRPr="00000000" w14:paraId="00000013">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 Date: 02-02-2021</w:t>
      </w:r>
    </w:p>
    <w:p w:rsidR="00000000" w:rsidDel="00000000" w:rsidP="00000000" w:rsidRDefault="00000000" w:rsidRPr="00000000" w14:paraId="0000001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Completion Date: 02-06-2021</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sz w:val="40"/>
          <w:szCs w:val="40"/>
        </w:rPr>
      </w:pPr>
      <w:commentRangeStart w:id="0"/>
      <w:r w:rsidDel="00000000" w:rsidR="00000000" w:rsidRPr="00000000">
        <w:rPr>
          <w:rFonts w:ascii="Calibri" w:cs="Calibri" w:eastAsia="Calibri" w:hAnsi="Calibri"/>
          <w:sz w:val="40"/>
          <w:szCs w:val="40"/>
          <w:rtl w:val="0"/>
        </w:rPr>
        <w:t xml:space="preserve">Table of 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3</w:t>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Fonts w:ascii="Calibri" w:cs="Calibri" w:eastAsia="Calibri" w:hAnsi="Calibri"/>
              <w:rtl w:val="0"/>
            </w:rPr>
            <w:t xml:space="preserve"> - Maisha Masnoon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r>
          </w:hyperlink>
          <w:r w:rsidDel="00000000" w:rsidR="00000000" w:rsidRPr="00000000">
            <w:rPr>
              <w:rFonts w:ascii="Calibri" w:cs="Calibri" w:eastAsia="Calibri" w:hAnsi="Calibri"/>
              <w:rtl w:val="0"/>
            </w:rPr>
            <w:t xml:space="preserve"> - George Lopez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0" w:date="2021-02-16T01:51:25Z">
            <w:r w:rsidDel="00000000" w:rsidR="00000000" w:rsidRPr="00000000">
              <w:fldChar w:fldCharType="begin"/>
            </w:r>
            <w:r w:rsidDel="00000000" w:rsidR="00000000" w:rsidRPr="00000000">
              <w:delInstrText xml:space="preserve">HYPERLINK \l "_3znysh7"</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Project Objectives</w:delText>
            </w:r>
            <w:r w:rsidDel="00000000" w:rsidR="00000000" w:rsidRPr="00000000">
              <w:fldChar w:fldCharType="end"/>
            </w:r>
          </w:del>
          <w:ins w:author="Jevon Cowell" w:id="0" w:date="2021-02-16T01:51:25Z">
            <w:r w:rsidDel="00000000" w:rsidR="00000000" w:rsidRPr="00000000">
              <w:fldChar w:fldCharType="begin"/>
            </w:r>
            <w:r w:rsidDel="00000000" w:rsidR="00000000" w:rsidRPr="00000000">
              <w:instrText xml:space="preserve">HYPERLINK \l "_sq8ljhm3x60c"</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r>
            <w:r w:rsidDel="00000000" w:rsidR="00000000" w:rsidRPr="00000000">
              <w:fldChar w:fldCharType="end"/>
            </w:r>
          </w:ins>
          <w:r w:rsidDel="00000000" w:rsidR="00000000" w:rsidRPr="00000000">
            <w:rPr>
              <w:rFonts w:ascii="Calibri" w:cs="Calibri" w:eastAsia="Calibri" w:hAnsi="Calibri"/>
              <w:rtl w:val="0"/>
            </w:rPr>
            <w:t xml:space="preserve"> -Mady Dambele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5</w:t>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del w:author="Jevon Cowell" w:id="1" w:date="2021-02-16T01:51:14Z">
            <w:r w:rsidDel="00000000" w:rsidR="00000000" w:rsidRPr="00000000">
              <w:fldChar w:fldCharType="begin"/>
            </w:r>
            <w:r w:rsidDel="00000000" w:rsidR="00000000" w:rsidRPr="00000000">
              <w:delInstrText xml:space="preserve">HYPERLINK \l "_2et92p0"</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Project Scope - Lang Gong</w:delText>
            </w:r>
            <w:r w:rsidDel="00000000" w:rsidR="00000000" w:rsidRPr="00000000">
              <w:fldChar w:fldCharType="end"/>
            </w:r>
            <w:r w:rsidDel="00000000" w:rsidR="00000000" w:rsidRPr="00000000">
              <w:fldChar w:fldCharType="begin"/>
            </w:r>
            <w:r w:rsidDel="00000000" w:rsidR="00000000" w:rsidRPr="00000000">
              <w:delInstrText xml:space="preserve">HYPERLINK \l "_2et92p0"</w:delInstrText>
            </w:r>
            <w:r w:rsidDel="00000000" w:rsidR="00000000" w:rsidRPr="00000000">
              <w:fldChar w:fldCharType="separate"/>
            </w:r>
            <w:r w:rsidDel="00000000" w:rsidR="00000000" w:rsidRPr="00000000">
              <w:rPr>
                <w:rFonts w:ascii="Calibri" w:cs="Calibri" w:eastAsia="Calibri" w:hAnsi="Calibri"/>
                <w:rtl w:val="0"/>
              </w:rPr>
              <w:tab/>
            </w:r>
            <w:r w:rsidDel="00000000" w:rsidR="00000000" w:rsidRPr="00000000">
              <w:fldChar w:fldCharType="end"/>
            </w:r>
          </w:del>
          <w:ins w:author="Jevon Cowell" w:id="1" w:date="2021-02-16T01:51:14Z">
            <w:r w:rsidDel="00000000" w:rsidR="00000000" w:rsidRPr="00000000">
              <w:fldChar w:fldCharType="begin"/>
              <w:instrText xml:space="preserve"> PAGEREF _gy6263ojrn13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 - Lang Gong</w:t>
            </w:r>
            <w:r w:rsidDel="00000000" w:rsidR="00000000" w:rsidRPr="00000000">
              <w:rPr>
                <w:rFonts w:ascii="Calibri" w:cs="Calibri" w:eastAsia="Calibri" w:hAnsi="Calibri"/>
                <w:rtl w:val="0"/>
              </w:rPr>
              <w:tab/>
            </w:r>
          </w:ins>
          <w:r w:rsidDel="00000000" w:rsidR="00000000" w:rsidRPr="00000000">
            <w:fldChar w:fldCharType="end"/>
          </w:r>
          <w:r w:rsidDel="00000000" w:rsidR="00000000" w:rsidRPr="00000000">
            <w:rPr>
              <w:rFonts w:ascii="Calibri" w:cs="Calibri" w:eastAsia="Calibri" w:hAnsi="Calibri"/>
              <w:b w:val="1"/>
              <w:rtl w:val="0"/>
            </w:rPr>
            <w:t xml:space="preserve">6</w:t>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 - Roneil Boodram</w:t>
            </w:r>
          </w:hyperlink>
          <w:hyperlink w:anchor="_tyjcwt">
            <w:r w:rsidDel="00000000" w:rsidR="00000000" w:rsidRPr="00000000">
              <w:rPr>
                <w:rFonts w:ascii="Calibri" w:cs="Calibri" w:eastAsia="Calibri" w:hAnsi="Calibri"/>
                <w:rtl w:val="0"/>
              </w:rPr>
              <w:tab/>
            </w:r>
          </w:hyperlink>
          <w:r w:rsidDel="00000000" w:rsidR="00000000" w:rsidRPr="00000000">
            <w:rPr>
              <w:rFonts w:ascii="Calibri" w:cs="Calibri" w:eastAsia="Calibri" w:hAnsi="Calibri"/>
              <w:b w:val="1"/>
              <w:rtl w:val="0"/>
            </w:rPr>
            <w:t xml:space="preserve">6</w:t>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rtl w:val="0"/>
            </w:rPr>
            <w:t xml:space="preserve"> - Jevon Cowell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11</w:t>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2" w:date="2021-02-16T01:51:04Z">
            <w:r w:rsidDel="00000000" w:rsidR="00000000" w:rsidRPr="00000000">
              <w:fldChar w:fldCharType="begin"/>
            </w:r>
            <w:r w:rsidDel="00000000" w:rsidR="00000000" w:rsidRPr="00000000">
              <w:delInstrText xml:space="preserve">HYPERLINK \l "_1t3h5sf"</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Constraints</w:delText>
            </w:r>
            <w:r w:rsidDel="00000000" w:rsidR="00000000" w:rsidRPr="00000000">
              <w:fldChar w:fldCharType="end"/>
            </w:r>
          </w:del>
          <w:ins w:author="Jevon Cowell" w:id="2" w:date="2021-02-16T01:51:04Z">
            <w:r w:rsidDel="00000000" w:rsidR="00000000" w:rsidRPr="00000000">
              <w:fldChar w:fldCharType="begin"/>
            </w:r>
            <w:r w:rsidDel="00000000" w:rsidR="00000000" w:rsidRPr="00000000">
              <w:instrText xml:space="preserve">HYPERLINK \l "_7m8levifg4oh"</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r>
            <w:r w:rsidDel="00000000" w:rsidR="00000000" w:rsidRPr="00000000">
              <w:fldChar w:fldCharType="end"/>
            </w:r>
          </w:ins>
          <w:r w:rsidDel="00000000" w:rsidR="00000000" w:rsidRPr="00000000">
            <w:rPr>
              <w:rFonts w:ascii="Calibri" w:cs="Calibri" w:eastAsia="Calibri" w:hAnsi="Calibri"/>
              <w:rtl w:val="0"/>
            </w:rPr>
            <w:t xml:space="preserve"> - Jevon Cowell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13</w:t>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w:t>
          </w:r>
          <w:r w:rsidDel="00000000" w:rsidR="00000000" w:rsidRPr="00000000">
            <w:rPr>
              <w:rFonts w:ascii="Calibri" w:cs="Calibri" w:eastAsia="Calibri" w:hAnsi="Calibri"/>
              <w:b w:val="1"/>
              <w:rtl w:val="0"/>
            </w:rPr>
            <w:t xml:space="preserve">4</w:t>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Calibri" w:cs="Calibri" w:eastAsia="Calibri" w:hAnsi="Calibri"/>
              <w:rtl w:val="0"/>
            </w:rPr>
            <w:t xml:space="preserve"> - Tianqi 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15</w:t>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3" w:date="2021-02-16T01:53:43Z">
            <w:r w:rsidDel="00000000" w:rsidR="00000000" w:rsidRPr="00000000">
              <w:fldChar w:fldCharType="begin"/>
            </w:r>
            <w:r w:rsidDel="00000000" w:rsidR="00000000" w:rsidRPr="00000000">
              <w:delInstrText xml:space="preserve">HYPERLINK \l "_3rdcrjn"</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Stakeholders</w:delText>
            </w:r>
            <w:r w:rsidDel="00000000" w:rsidR="00000000" w:rsidRPr="00000000">
              <w:fldChar w:fldCharType="end"/>
            </w:r>
          </w:del>
          <w:ins w:author="Jevon Cowell" w:id="3" w:date="2021-02-16T01:53:43Z">
            <w:r w:rsidDel="00000000" w:rsidR="00000000" w:rsidRPr="00000000">
              <w:fldChar w:fldCharType="begin"/>
            </w:r>
            <w:r w:rsidDel="00000000" w:rsidR="00000000" w:rsidRPr="00000000">
              <w:instrText xml:space="preserve">HYPERLINK \l "_q1q91lifudow"</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r>
            <w:r w:rsidDel="00000000" w:rsidR="00000000" w:rsidRPr="00000000">
              <w:fldChar w:fldCharType="end"/>
            </w:r>
          </w:ins>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Vihan</w:t>
          </w:r>
          <w:r w:rsidDel="00000000" w:rsidR="00000000" w:rsidRPr="00000000">
            <w:rPr>
              <w:rFonts w:ascii="Calibri" w:cs="Calibri" w:eastAsia="Calibri" w:hAnsi="Calibri"/>
              <w:rtl w:val="0"/>
            </w:rPr>
            <w:t xml:space="preserve"> Parmar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15</w:t>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4" w:date="2021-02-16T01:50:38Z">
            <w:r w:rsidDel="00000000" w:rsidR="00000000" w:rsidRPr="00000000">
              <w:fldChar w:fldCharType="begin"/>
            </w:r>
            <w:r w:rsidDel="00000000" w:rsidR="00000000" w:rsidRPr="00000000">
              <w:delInstrText xml:space="preserve">HYPERLINK \l "_26in1rg"</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Project Team</w:delText>
            </w:r>
            <w:r w:rsidDel="00000000" w:rsidR="00000000" w:rsidRPr="00000000">
              <w:fldChar w:fldCharType="end"/>
            </w:r>
          </w:del>
          <w:ins w:author="Jevon Cowell" w:id="4" w:date="2021-02-16T01:50:38Z">
            <w:r w:rsidDel="00000000" w:rsidR="00000000" w:rsidRPr="00000000">
              <w:fldChar w:fldCharType="begin"/>
            </w:r>
            <w:r w:rsidDel="00000000" w:rsidR="00000000" w:rsidRPr="00000000">
              <w:instrText xml:space="preserve">HYPERLINK \l "_fu66m7x70ff6"</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r>
            <w:r w:rsidDel="00000000" w:rsidR="00000000" w:rsidRPr="00000000">
              <w:fldChar w:fldCharType="end"/>
            </w:r>
          </w:ins>
          <w:r w:rsidDel="00000000" w:rsidR="00000000" w:rsidRPr="00000000">
            <w:rPr>
              <w:rFonts w:ascii="Calibri" w:cs="Calibri" w:eastAsia="Calibri" w:hAnsi="Calibri"/>
              <w:rtl w:val="0"/>
            </w:rPr>
            <w:t xml:space="preserve">- Vihan Parmar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16</w:t>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5" w:date="2021-02-16T01:54:34Z">
            <w:r w:rsidDel="00000000" w:rsidR="00000000" w:rsidRPr="00000000">
              <w:fldChar w:fldCharType="begin"/>
            </w:r>
            <w:r w:rsidDel="00000000" w:rsidR="00000000" w:rsidRPr="00000000">
              <w:delInstrText xml:space="preserve">HYPERLINK \l "_lnxbz9"</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Project Plan</w:delText>
            </w:r>
            <w:r w:rsidDel="00000000" w:rsidR="00000000" w:rsidRPr="00000000">
              <w:fldChar w:fldCharType="end"/>
            </w:r>
          </w:del>
          <w:ins w:author="Jevon Cowell" w:id="5" w:date="2021-02-16T01:54:34Z">
            <w:r w:rsidDel="00000000" w:rsidR="00000000" w:rsidRPr="00000000">
              <w:fldChar w:fldCharType="begin"/>
            </w:r>
            <w:r w:rsidDel="00000000" w:rsidR="00000000" w:rsidRPr="00000000">
              <w:instrText xml:space="preserve">HYPERLINK \l "_4fg67khx9er8"</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r w:rsidDel="00000000" w:rsidR="00000000" w:rsidRPr="00000000">
              <w:fldChar w:fldCharType="end"/>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w:t>
          </w:r>
          <w:r w:rsidDel="00000000" w:rsidR="00000000" w:rsidRPr="00000000">
            <w:rPr>
              <w:rFonts w:ascii="Calibri" w:cs="Calibri" w:eastAsia="Calibri" w:hAnsi="Calibri"/>
              <w:b w:val="1"/>
              <w:rtl w:val="0"/>
            </w:rPr>
            <w:t xml:space="preserve">7</w:t>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6" w:date="2021-02-16T01:50:08Z">
            <w:r w:rsidDel="00000000" w:rsidR="00000000" w:rsidRPr="00000000">
              <w:fldChar w:fldCharType="begin"/>
            </w:r>
            <w:r w:rsidDel="00000000" w:rsidR="00000000" w:rsidRPr="00000000">
              <w:delInstrText xml:space="preserve">HYPERLINK \l "_35nkun2"</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Project Controls</w:delText>
            </w:r>
            <w:r w:rsidDel="00000000" w:rsidR="00000000" w:rsidRPr="00000000">
              <w:fldChar w:fldCharType="end"/>
            </w:r>
          </w:del>
          <w:ins w:author="Jevon Cowell" w:id="6" w:date="2021-02-16T01:50:08Z">
            <w:r w:rsidDel="00000000" w:rsidR="00000000" w:rsidRPr="00000000">
              <w:fldChar w:fldCharType="begin"/>
            </w:r>
            <w:r w:rsidDel="00000000" w:rsidR="00000000" w:rsidRPr="00000000">
              <w:instrText xml:space="preserve">HYPERLINK \l "_hpw5odoknlxx"</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r>
            <w:r w:rsidDel="00000000" w:rsidR="00000000" w:rsidRPr="00000000">
              <w:fldChar w:fldCharType="end"/>
            </w:r>
          </w:ins>
          <w:r w:rsidDel="00000000" w:rsidR="00000000" w:rsidRPr="00000000">
            <w:rPr>
              <w:rFonts w:ascii="Calibri" w:cs="Calibri" w:eastAsia="Calibri" w:hAnsi="Calibri"/>
              <w:rtl w:val="0"/>
            </w:rPr>
            <w:t xml:space="preserve"> - George Lopez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17</w:t>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del w:author="Jevon Cowell" w:id="7" w:date="2021-02-16T01:49:58Z">
            <w:r w:rsidDel="00000000" w:rsidR="00000000" w:rsidRPr="00000000">
              <w:fldChar w:fldCharType="begin"/>
            </w:r>
            <w:r w:rsidDel="00000000" w:rsidR="00000000" w:rsidRPr="00000000">
              <w:delInstrText xml:space="preserve">HYPERLINK \l "_1ksv4uv"</w:del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Communication Plan</w:delText>
            </w:r>
            <w:r w:rsidDel="00000000" w:rsidR="00000000" w:rsidRPr="00000000">
              <w:fldChar w:fldCharType="end"/>
            </w:r>
          </w:del>
          <w:ins w:author="Jevon Cowell" w:id="7" w:date="2021-02-16T01:49:58Z">
            <w:r w:rsidDel="00000000" w:rsidR="00000000" w:rsidRPr="00000000">
              <w:fldChar w:fldCharType="begin"/>
            </w:r>
            <w:r w:rsidDel="00000000" w:rsidR="00000000" w:rsidRPr="00000000">
              <w:instrText xml:space="preserve">HYPERLINK \l "_bqotrwnb68on"</w:instrText>
            </w:r>
            <w:r w:rsidDel="00000000" w:rsidR="00000000" w:rsidRPr="00000000">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r>
            <w:r w:rsidDel="00000000" w:rsidR="00000000" w:rsidRPr="00000000">
              <w:fldChar w:fldCharType="end"/>
            </w:r>
          </w:ins>
          <w:r w:rsidDel="00000000" w:rsidR="00000000" w:rsidRPr="00000000">
            <w:rPr>
              <w:rFonts w:ascii="Calibri" w:cs="Calibri" w:eastAsia="Calibri" w:hAnsi="Calibri"/>
              <w:rtl w:val="0"/>
            </w:rPr>
            <w:t xml:space="preserve">- Lang Gong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r>
      <w:tr>
        <w:trPr>
          <w:trHeight w:val="229.14062499999997" w:hRule="atLeast"/>
          <w:trPrChange w:author="Jevon Cowell" w:id="8" w:date="2021-02-16T01:55:49Z">
            <w:trPr/>
          </w:trPrChange>
        </w:trPr>
        <w:tc>
          <w:tcPr>
            <w:tcBorders>
              <w:right w:color="000000" w:space="0" w:sz="4" w:val="single"/>
            </w:tcBorders>
            <w:tcPrChange w:author="Jevon Cowell" w:id="8" w:date="2021-02-16T01:55:49Z">
              <w:tcPr>
                <w:tcBorders>
                  <w:right w:color="000000" w:space="0" w:sz="4" w:val="single"/>
                </w:tcBorders>
              </w:tcPr>
            </w:tcPrChange>
          </w:tcPr>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w:t>
            </w:r>
          </w:p>
        </w:tc>
        <w:tc>
          <w:tcPr>
            <w:tcBorders>
              <w:left w:color="000000" w:space="0" w:sz="4" w:val="single"/>
              <w:right w:color="000000" w:space="0" w:sz="4" w:val="single"/>
            </w:tcBorders>
            <w:tcPrChange w:author="Jevon Cowell" w:id="8" w:date="2021-02-16T01:55:49Z">
              <w:tcPr>
                <w:tcBorders>
                  <w:left w:color="000000" w:space="0" w:sz="4" w:val="single"/>
                  <w:right w:color="000000" w:space="0" w:sz="4" w:val="single"/>
                </w:tcBorders>
              </w:tcPr>
            </w:tcPrChange>
          </w:tcPr>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PID Document </w:t>
            </w:r>
          </w:p>
        </w:tc>
        <w:tc>
          <w:tcPr>
            <w:tcBorders>
              <w:right w:color="000000" w:space="0" w:sz="4" w:val="single"/>
            </w:tcBorders>
            <w:tcPrChange w:author="Jevon Cowell" w:id="8" w:date="2021-02-16T01:55:49Z">
              <w:tcPr>
                <w:tcBorders>
                  <w:right w:color="000000" w:space="0" w:sz="4" w:val="single"/>
                </w:tcBorders>
              </w:tcPr>
            </w:tcPrChange>
          </w:tcPr>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Vihan Parmar</w:t>
            </w:r>
            <w:ins w:author="Jevon Cowell" w:id="9" w:date="2021-02-16T01:55:45Z">
              <w:r w:rsidDel="00000000" w:rsidR="00000000" w:rsidRPr="00000000">
                <w:rPr>
                  <w:rFonts w:ascii="Calibri" w:cs="Calibri" w:eastAsia="Calibri" w:hAnsi="Calibri"/>
                  <w:b w:val="1"/>
                  <w:sz w:val="20"/>
                  <w:szCs w:val="20"/>
                  <w:rtl w:val="0"/>
                </w:rPr>
                <w:t xml:space="preserve">,  Mady Dembele ,George Lopez,Roneil Boodram,Lang Gong,Tianqi Han ,Maisha Masnoon ,Jevon Cowell </w:t>
              </w:r>
            </w:ins>
            <w:r w:rsidDel="00000000" w:rsidR="00000000" w:rsidRPr="00000000">
              <w:rPr>
                <w:rtl w:val="0"/>
              </w:rPr>
            </w:r>
          </w:p>
        </w:tc>
        <w:tc>
          <w:tcPr>
            <w:tcBorders>
              <w:left w:color="000000" w:space="0" w:sz="4" w:val="single"/>
            </w:tcBorders>
            <w:tcPrChange w:author="Jevon Cowell" w:id="8" w:date="2021-02-16T01:55:49Z">
              <w:tcPr>
                <w:tcBorders>
                  <w:left w:color="000000" w:space="0" w:sz="4" w:val="single"/>
                </w:tcBorders>
              </w:tcPr>
            </w:tcPrChange>
          </w:tcPr>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r>
      <w:tr>
        <w:tc>
          <w:tcPr>
            <w:tcBorders>
              <w:right w:color="000000" w:space="0" w:sz="4" w:val="single"/>
            </w:tcBorders>
          </w:tcPr>
          <w:p w:rsidR="00000000" w:rsidDel="00000000" w:rsidP="00000000" w:rsidRDefault="00000000" w:rsidRPr="00000000" w14:paraId="00000031">
            <w:pPr>
              <w:spacing w:line="240" w:lineRule="auto"/>
              <w:rPr>
                <w:rFonts w:ascii="Calibri" w:cs="Calibri" w:eastAsia="Calibri" w:hAnsi="Calibri"/>
                <w:sz w:val="20"/>
                <w:szCs w:val="20"/>
              </w:rPr>
            </w:pPr>
            <w:ins w:author="Jevon Cowell" w:id="10" w:date="2021-02-16T01:55:01Z">
              <w:r w:rsidDel="00000000" w:rsidR="00000000" w:rsidRPr="00000000">
                <w:rPr>
                  <w:rFonts w:ascii="Calibri" w:cs="Calibri" w:eastAsia="Calibri" w:hAnsi="Calibri"/>
                  <w:sz w:val="20"/>
                  <w:szCs w:val="20"/>
                  <w:rtl w:val="0"/>
                </w:rPr>
                <w:t xml:space="preserve">1.5</w:t>
              </w:r>
            </w:ins>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spacing w:line="240" w:lineRule="auto"/>
              <w:rPr>
                <w:rFonts w:ascii="Calibri" w:cs="Calibri" w:eastAsia="Calibri" w:hAnsi="Calibri"/>
                <w:sz w:val="20"/>
                <w:szCs w:val="20"/>
              </w:rPr>
            </w:pPr>
            <w:ins w:author="Jevon Cowell" w:id="11" w:date="2021-02-16T01:55:05Z">
              <w:r w:rsidDel="00000000" w:rsidR="00000000" w:rsidRPr="00000000">
                <w:rPr>
                  <w:rFonts w:ascii="Calibri" w:cs="Calibri" w:eastAsia="Calibri" w:hAnsi="Calibri"/>
                  <w:sz w:val="20"/>
                  <w:szCs w:val="20"/>
                  <w:rtl w:val="0"/>
                </w:rPr>
                <w:t xml:space="preserve">PID Document Refinements</w:t>
              </w:r>
            </w:ins>
            <w:r w:rsidDel="00000000" w:rsidR="00000000" w:rsidRPr="00000000">
              <w:rPr>
                <w:rtl w:val="0"/>
              </w:rPr>
            </w:r>
          </w:p>
        </w:tc>
        <w:tc>
          <w:tcPr>
            <w:tcBorders>
              <w:right w:color="000000" w:space="0" w:sz="4" w:val="single"/>
            </w:tcBorders>
          </w:tcPr>
          <w:p w:rsidR="00000000" w:rsidDel="00000000" w:rsidP="00000000" w:rsidRDefault="00000000" w:rsidRPr="00000000" w14:paraId="00000033">
            <w:pPr>
              <w:rPr>
                <w:rFonts w:ascii="Calibri" w:cs="Calibri" w:eastAsia="Calibri" w:hAnsi="Calibri"/>
                <w:b w:val="1"/>
                <w:sz w:val="20"/>
                <w:szCs w:val="20"/>
              </w:rPr>
            </w:pPr>
            <w:del w:author="Jevon Cowell" w:id="12" w:date="2021-02-16T01:56:03Z">
              <w:r w:rsidDel="00000000" w:rsidR="00000000" w:rsidRPr="00000000">
                <w:rPr>
                  <w:rFonts w:ascii="Calibri" w:cs="Calibri" w:eastAsia="Calibri" w:hAnsi="Calibri"/>
                  <w:b w:val="1"/>
                  <w:sz w:val="20"/>
                  <w:szCs w:val="20"/>
                  <w:rtl w:val="0"/>
                </w:rPr>
                <w:delText xml:space="preserve">Mady Dembele </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34">
            <w:pPr>
              <w:spacing w:line="240" w:lineRule="auto"/>
              <w:rPr>
                <w:rFonts w:ascii="Calibri" w:cs="Calibri" w:eastAsia="Calibri" w:hAnsi="Calibri"/>
                <w:sz w:val="20"/>
                <w:szCs w:val="20"/>
              </w:rPr>
            </w:pPr>
            <w:ins w:author="Jevon Cowell" w:id="13" w:date="2021-02-16T01:56:28Z">
              <w:r w:rsidDel="00000000" w:rsidR="00000000" w:rsidRPr="00000000">
                <w:rPr>
                  <w:rFonts w:ascii="Calibri" w:cs="Calibri" w:eastAsia="Calibri" w:hAnsi="Calibri"/>
                  <w:sz w:val="20"/>
                  <w:szCs w:val="20"/>
                  <w:rtl w:val="0"/>
                </w:rPr>
                <w:t xml:space="preserve">2/14/2021</w:t>
              </w:r>
            </w:ins>
            <w:r w:rsidDel="00000000" w:rsidR="00000000" w:rsidRPr="00000000">
              <w:rPr>
                <w:rtl w:val="0"/>
              </w:rPr>
            </w:r>
          </w:p>
        </w:tc>
      </w:tr>
      <w:tr>
        <w:tc>
          <w:tcPr>
            <w:tcBorders>
              <w:right w:color="000000" w:space="0" w:sz="4" w:val="single"/>
            </w:tcBorders>
          </w:tcPr>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37">
            <w:pPr>
              <w:rPr>
                <w:rFonts w:ascii="Calibri" w:cs="Calibri" w:eastAsia="Calibri" w:hAnsi="Calibri"/>
                <w:b w:val="1"/>
                <w:sz w:val="20"/>
                <w:szCs w:val="20"/>
              </w:rPr>
            </w:pPr>
            <w:del w:author="Jevon Cowell" w:id="14" w:date="2021-02-16T01:56:14Z">
              <w:r w:rsidDel="00000000" w:rsidR="00000000" w:rsidRPr="00000000">
                <w:rPr>
                  <w:rFonts w:ascii="Calibri" w:cs="Calibri" w:eastAsia="Calibri" w:hAnsi="Calibri"/>
                  <w:b w:val="1"/>
                  <w:sz w:val="20"/>
                  <w:szCs w:val="20"/>
                  <w:rtl w:val="0"/>
                </w:rPr>
                <w:delText xml:space="preserve">George Lopez</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3B">
            <w:pPr>
              <w:rPr>
                <w:rFonts w:ascii="Calibri" w:cs="Calibri" w:eastAsia="Calibri" w:hAnsi="Calibri"/>
                <w:b w:val="1"/>
                <w:sz w:val="20"/>
                <w:szCs w:val="20"/>
              </w:rPr>
            </w:pPr>
            <w:del w:author="Jevon Cowell" w:id="15" w:date="2021-02-16T01:56:16Z">
              <w:r w:rsidDel="00000000" w:rsidR="00000000" w:rsidRPr="00000000">
                <w:rPr>
                  <w:rFonts w:ascii="Calibri" w:cs="Calibri" w:eastAsia="Calibri" w:hAnsi="Calibri"/>
                  <w:b w:val="1"/>
                  <w:sz w:val="20"/>
                  <w:szCs w:val="20"/>
                  <w:rtl w:val="0"/>
                </w:rPr>
                <w:delText xml:space="preserve">Roneil Boodram</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3F">
            <w:pPr>
              <w:rPr>
                <w:rFonts w:ascii="Calibri" w:cs="Calibri" w:eastAsia="Calibri" w:hAnsi="Calibri"/>
                <w:b w:val="1"/>
                <w:sz w:val="20"/>
                <w:szCs w:val="20"/>
              </w:rPr>
            </w:pPr>
            <w:del w:author="Jevon Cowell" w:id="16" w:date="2021-02-16T01:56:18Z">
              <w:r w:rsidDel="00000000" w:rsidR="00000000" w:rsidRPr="00000000">
                <w:rPr>
                  <w:rFonts w:ascii="Calibri" w:cs="Calibri" w:eastAsia="Calibri" w:hAnsi="Calibri"/>
                  <w:b w:val="1"/>
                  <w:sz w:val="20"/>
                  <w:szCs w:val="20"/>
                  <w:rtl w:val="0"/>
                </w:rPr>
                <w:delText xml:space="preserve">Lang Gong</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43">
            <w:pPr>
              <w:rPr>
                <w:rFonts w:ascii="Calibri" w:cs="Calibri" w:eastAsia="Calibri" w:hAnsi="Calibri"/>
                <w:b w:val="1"/>
                <w:sz w:val="20"/>
                <w:szCs w:val="20"/>
              </w:rPr>
            </w:pPr>
            <w:del w:author="Jevon Cowell" w:id="17" w:date="2021-02-16T01:56:20Z">
              <w:r w:rsidDel="00000000" w:rsidR="00000000" w:rsidRPr="00000000">
                <w:rPr>
                  <w:rFonts w:ascii="Calibri" w:cs="Calibri" w:eastAsia="Calibri" w:hAnsi="Calibri"/>
                  <w:b w:val="1"/>
                  <w:sz w:val="20"/>
                  <w:szCs w:val="20"/>
                  <w:rtl w:val="0"/>
                </w:rPr>
                <w:delText xml:space="preserve">Tianqi Han </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47">
            <w:pPr>
              <w:rPr>
                <w:rFonts w:ascii="Calibri" w:cs="Calibri" w:eastAsia="Calibri" w:hAnsi="Calibri"/>
                <w:b w:val="1"/>
                <w:sz w:val="20"/>
                <w:szCs w:val="20"/>
              </w:rPr>
            </w:pPr>
            <w:del w:author="Jevon Cowell" w:id="18" w:date="2021-02-16T01:56:22Z">
              <w:r w:rsidDel="00000000" w:rsidR="00000000" w:rsidRPr="00000000">
                <w:rPr>
                  <w:rFonts w:ascii="Calibri" w:cs="Calibri" w:eastAsia="Calibri" w:hAnsi="Calibri"/>
                  <w:b w:val="1"/>
                  <w:sz w:val="20"/>
                  <w:szCs w:val="20"/>
                  <w:rtl w:val="0"/>
                </w:rPr>
                <w:delText xml:space="preserve">Maisha Masnoon </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4B">
            <w:pPr>
              <w:rPr>
                <w:rFonts w:ascii="Calibri" w:cs="Calibri" w:eastAsia="Calibri" w:hAnsi="Calibri"/>
                <w:b w:val="1"/>
                <w:sz w:val="20"/>
                <w:szCs w:val="20"/>
              </w:rPr>
            </w:pPr>
            <w:del w:author="Jevon Cowell" w:id="19" w:date="2021-02-16T01:56:25Z">
              <w:r w:rsidDel="00000000" w:rsidR="00000000" w:rsidRPr="00000000">
                <w:rPr>
                  <w:rFonts w:ascii="Calibri" w:cs="Calibri" w:eastAsia="Calibri" w:hAnsi="Calibri"/>
                  <w:b w:val="1"/>
                  <w:sz w:val="20"/>
                  <w:szCs w:val="20"/>
                  <w:rtl w:val="0"/>
                </w:rPr>
                <w:delText xml:space="preserve">Jevon Cowell </w:delText>
              </w:r>
            </w:del>
            <w:r w:rsidDel="00000000" w:rsidR="00000000" w:rsidRPr="00000000">
              <w:rPr>
                <w:rtl w:val="0"/>
              </w:rPr>
            </w:r>
          </w:p>
        </w:tc>
        <w:tc>
          <w:tcPr>
            <w:tcBorders>
              <w:left w:color="000000" w:space="0" w:sz="4" w:val="single"/>
            </w:tcBorders>
          </w:tcPr>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D">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04E">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Approvals</w:t>
      </w:r>
    </w:p>
    <w:p w:rsidR="00000000" w:rsidDel="00000000" w:rsidP="00000000" w:rsidRDefault="00000000" w:rsidRPr="00000000" w14:paraId="0000004F">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5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5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5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5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54">
            <w:pPr>
              <w:spacing w:line="240" w:lineRule="auto"/>
              <w:rPr>
                <w:rFonts w:ascii="Calibri" w:cs="Calibri" w:eastAsia="Calibri" w:hAnsi="Calibri"/>
                <w:b w:val="0"/>
                <w:sz w:val="20"/>
                <w:szCs w:val="20"/>
              </w:rPr>
            </w:pPr>
            <w:r w:rsidDel="00000000" w:rsidR="00000000" w:rsidRPr="00000000">
              <w:rPr>
                <w:rFonts w:ascii="Calibri" w:cs="Calibri" w:eastAsia="Calibri" w:hAnsi="Calibri"/>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Professor Yuri Chernak</w:t>
            </w:r>
          </w:p>
        </w:tc>
        <w:tc>
          <w:tcPr>
            <w:tcBorders>
              <w:left w:color="000000" w:space="0" w:sz="4" w:val="single"/>
              <w:right w:color="000000" w:space="0" w:sz="4" w:val="single"/>
            </w:tcBorders>
          </w:tcPr>
          <w:p w:rsidR="00000000" w:rsidDel="00000000" w:rsidP="00000000" w:rsidRDefault="00000000" w:rsidRPr="00000000" w14:paraId="000000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3">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75">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Distribution</w:t>
      </w:r>
    </w:p>
    <w:p w:rsidR="00000000" w:rsidDel="00000000" w:rsidP="00000000" w:rsidRDefault="00000000" w:rsidRPr="00000000" w14:paraId="0000007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7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7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A">
            <w:pPr>
              <w:spacing w:line="240" w:lineRule="auto"/>
              <w:rPr>
                <w:rFonts w:ascii="Calibri" w:cs="Calibri" w:eastAsia="Calibri" w:hAnsi="Calibri"/>
                <w:b w:val="0"/>
                <w:sz w:val="20"/>
                <w:szCs w:val="20"/>
              </w:rPr>
            </w:pPr>
            <w:r w:rsidDel="00000000" w:rsidR="00000000" w:rsidRPr="00000000">
              <w:rPr>
                <w:rFonts w:ascii="Calibri" w:cs="Calibri" w:eastAsia="Calibri" w:hAnsi="Calibri"/>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Vihan Parmar</w:t>
            </w:r>
          </w:p>
        </w:tc>
        <w:tc>
          <w:tcPr>
            <w:tcBorders>
              <w:left w:color="000000" w:space="0" w:sz="4" w:val="single"/>
              <w:right w:color="000000" w:space="0" w:sz="4" w:val="single"/>
            </w:tcBorders>
          </w:tcPr>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Mady Dembele </w:t>
            </w:r>
          </w:p>
        </w:tc>
        <w:tc>
          <w:tcPr>
            <w:tcBorders>
              <w:left w:color="000000" w:space="0" w:sz="4" w:val="single"/>
              <w:right w:color="000000" w:space="0" w:sz="4" w:val="single"/>
            </w:tcBorders>
          </w:tcPr>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Owner</w:t>
            </w:r>
          </w:p>
        </w:tc>
        <w:tc>
          <w:tcPr>
            <w:tcBorders>
              <w:left w:color="000000" w:space="0" w:sz="4" w:val="single"/>
              <w:right w:color="000000" w:space="0" w:sz="4" w:val="single"/>
            </w:tcBorders>
          </w:tcPr>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George Lopez</w:t>
            </w:r>
          </w:p>
        </w:tc>
        <w:tc>
          <w:tcPr>
            <w:tcBorders>
              <w:left w:color="000000" w:space="0" w:sz="4" w:val="single"/>
              <w:right w:color="000000" w:space="0" w:sz="4" w:val="single"/>
            </w:tcBorders>
          </w:tcPr>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&amp; DBA </w:t>
            </w:r>
          </w:p>
        </w:tc>
        <w:tc>
          <w:tcPr>
            <w:tcBorders>
              <w:left w:color="000000" w:space="0" w:sz="4" w:val="single"/>
              <w:right w:color="000000" w:space="0" w:sz="4" w:val="single"/>
            </w:tcBorders>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Roneil Boodram</w:t>
            </w:r>
          </w:p>
        </w:tc>
        <w:tc>
          <w:tcPr>
            <w:tcBorders>
              <w:left w:color="000000" w:space="0" w:sz="4" w:val="single"/>
              <w:right w:color="000000" w:space="0" w:sz="4" w:val="single"/>
            </w:tcBorders>
          </w:tcPr>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 </w:t>
            </w:r>
          </w:p>
        </w:tc>
        <w:tc>
          <w:tcPr>
            <w:tcBorders>
              <w:left w:color="000000" w:space="0" w:sz="4" w:val="single"/>
              <w:right w:color="000000" w:space="0" w:sz="4" w:val="single"/>
            </w:tcBorders>
          </w:tcPr>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 Gong</w:t>
            </w:r>
          </w:p>
        </w:tc>
        <w:tc>
          <w:tcPr>
            <w:tcBorders>
              <w:left w:color="000000" w:space="0" w:sz="4" w:val="single"/>
              <w:right w:color="000000" w:space="0" w:sz="4" w:val="single"/>
            </w:tcBorders>
          </w:tcPr>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Jevon Cowell </w:t>
            </w:r>
          </w:p>
        </w:tc>
        <w:tc>
          <w:tcPr>
            <w:tcBorders>
              <w:left w:color="000000" w:space="0" w:sz="4" w:val="single"/>
              <w:right w:color="000000" w:space="0" w:sz="4" w:val="single"/>
            </w:tcBorders>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&amp; DBA </w:t>
            </w:r>
          </w:p>
        </w:tc>
        <w:tc>
          <w:tcPr>
            <w:tcBorders>
              <w:left w:color="000000" w:space="0" w:sz="4" w:val="single"/>
              <w:right w:color="000000" w:space="0" w:sz="4" w:val="single"/>
            </w:tcBorders>
          </w:tcPr>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Tianqi Han </w:t>
            </w:r>
          </w:p>
        </w:tc>
        <w:tc>
          <w:tcPr>
            <w:tcBorders>
              <w:left w:color="000000" w:space="0" w:sz="4" w:val="single"/>
              <w:right w:color="000000" w:space="0" w:sz="4" w:val="single"/>
            </w:tcBorders>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 </w:t>
            </w:r>
          </w:p>
        </w:tc>
        <w:tc>
          <w:tcPr>
            <w:tcBorders>
              <w:left w:color="000000" w:space="0" w:sz="4" w:val="single"/>
              <w:right w:color="000000" w:space="0" w:sz="4" w:val="single"/>
            </w:tcBorders>
          </w:tcPr>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Maisha Masnoon </w:t>
            </w:r>
          </w:p>
        </w:tc>
        <w:tc>
          <w:tcPr>
            <w:tcBorders>
              <w:left w:color="000000" w:space="0" w:sz="4" w:val="single"/>
              <w:right w:color="000000" w:space="0" w:sz="4" w:val="single"/>
            </w:tcBorders>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9B">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09C">
      <w:pPr>
        <w:spacing w:after="200" w:line="276" w:lineRule="auto"/>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0" w:before="480" w:line="276" w:lineRule="auto"/>
        <w:rPr>
          <w:rFonts w:ascii="Cambria" w:cs="Cambria" w:eastAsia="Cambria" w:hAnsi="Cambria"/>
          <w:b w:val="1"/>
          <w:color w:val="366091"/>
          <w:sz w:val="28"/>
          <w:szCs w:val="28"/>
        </w:rPr>
      </w:pPr>
      <w:bookmarkStart w:colFirst="0" w:colLast="0" w:name="_gjdgxs" w:id="0"/>
      <w:bookmarkEnd w:id="0"/>
      <w:r w:rsidDel="00000000" w:rsidR="00000000" w:rsidRPr="00000000">
        <w:rPr>
          <w:rFonts w:ascii="Cambria" w:cs="Cambria" w:eastAsia="Cambria" w:hAnsi="Cambria"/>
          <w:b w:val="1"/>
          <w:color w:val="366091"/>
          <w:sz w:val="28"/>
          <w:szCs w:val="28"/>
          <w:rtl w:val="0"/>
        </w:rPr>
        <w:t xml:space="preserve">Document Purpose</w:t>
      </w:r>
    </w:p>
    <w:p w:rsidR="00000000" w:rsidDel="00000000" w:rsidP="00000000" w:rsidRDefault="00000000" w:rsidRPr="00000000" w14:paraId="0000009E">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200" w:line="276" w:lineRule="auto"/>
        <w:rPr>
          <w:rFonts w:ascii="Calibri" w:cs="Calibri" w:eastAsia="Calibri" w:hAnsi="Calibri"/>
          <w:sz w:val="20"/>
          <w:szCs w:val="20"/>
        </w:rPr>
      </w:pPr>
      <w:del w:author="Jevon Cowell" w:id="20" w:date="2021-02-16T01:56:44Z">
        <w:r w:rsidDel="00000000" w:rsidR="00000000" w:rsidRPr="00000000">
          <w:rPr>
            <w:rFonts w:ascii="Calibri" w:cs="Calibri" w:eastAsia="Calibri" w:hAnsi="Calibri"/>
            <w:sz w:val="20"/>
            <w:szCs w:val="20"/>
            <w:rtl w:val="0"/>
          </w:rPr>
          <w:delText xml:space="preserve">This section is usually a form of standardized wording an organization uses. It might include the project aims, why the project needs to meet those aims, who are involved in the delivery of the project and how the project will be managed and controlled.</w:delText>
        </w:r>
      </w:del>
      <w:r w:rsidDel="00000000" w:rsidR="00000000" w:rsidRPr="00000000">
        <w:rPr>
          <w:rtl w:val="0"/>
        </w:rPr>
      </w:r>
    </w:p>
    <w:p w:rsidR="00000000" w:rsidDel="00000000" w:rsidP="00000000" w:rsidRDefault="00000000" w:rsidRPr="00000000" w14:paraId="000000A0">
      <w:pPr>
        <w:pStyle w:val="Heading1"/>
        <w:spacing w:after="0" w:before="480" w:line="276" w:lineRule="auto"/>
        <w:rPr>
          <w:rFonts w:ascii="Cambria" w:cs="Cambria" w:eastAsia="Cambria" w:hAnsi="Cambria"/>
          <w:b w:val="1"/>
          <w:color w:val="366091"/>
          <w:sz w:val="28"/>
          <w:szCs w:val="28"/>
        </w:rPr>
      </w:pPr>
      <w:bookmarkStart w:colFirst="0" w:colLast="0" w:name="_30j0zll" w:id="1"/>
      <w:bookmarkEnd w:id="1"/>
      <w:r w:rsidDel="00000000" w:rsidR="00000000" w:rsidRPr="00000000">
        <w:rPr>
          <w:rFonts w:ascii="Cambria" w:cs="Cambria" w:eastAsia="Cambria" w:hAnsi="Cambria"/>
          <w:b w:val="1"/>
          <w:color w:val="366091"/>
          <w:sz w:val="28"/>
          <w:szCs w:val="28"/>
          <w:rtl w:val="0"/>
        </w:rPr>
        <w:t xml:space="preserve">Background to the Proposed Work</w:t>
      </w:r>
    </w:p>
    <w:p w:rsidR="00000000" w:rsidDel="00000000" w:rsidP="00000000" w:rsidRDefault="00000000" w:rsidRPr="00000000" w14:paraId="000000A1">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after="200" w:line="276" w:lineRule="auto"/>
        <w:rPr>
          <w:del w:author="Jevon Cowell" w:id="21" w:date="2021-02-16T01:38:09Z"/>
          <w:rFonts w:ascii="Calibri" w:cs="Calibri" w:eastAsia="Calibri" w:hAnsi="Calibri"/>
          <w:sz w:val="20"/>
          <w:szCs w:val="20"/>
        </w:rPr>
      </w:pPr>
      <w:del w:author="Jevon Cowell" w:id="21" w:date="2021-02-16T01:38:09Z">
        <w:r w:rsidDel="00000000" w:rsidR="00000000" w:rsidRPr="00000000">
          <w:rPr>
            <w:rFonts w:ascii="Calibri" w:cs="Calibri" w:eastAsia="Calibri" w:hAnsi="Calibri"/>
            <w:sz w:val="20"/>
            <w:szCs w:val="20"/>
            <w:rtl w:val="0"/>
          </w:rPr>
          <w:delText xml:space="preserve">This section includes the purpose of the project:</w:delText>
        </w:r>
      </w:del>
    </w:p>
    <w:p w:rsidR="00000000" w:rsidDel="00000000" w:rsidP="00000000" w:rsidRDefault="00000000" w:rsidRPr="00000000" w14:paraId="000000A3">
      <w:pPr>
        <w:numPr>
          <w:ilvl w:val="0"/>
          <w:numId w:val="2"/>
        </w:numPr>
        <w:spacing w:line="276" w:lineRule="auto"/>
        <w:ind w:left="720" w:hanging="360"/>
        <w:rPr>
          <w:del w:author="Jevon Cowell" w:id="21" w:date="2021-02-16T01:38:09Z"/>
          <w:sz w:val="20"/>
          <w:szCs w:val="20"/>
        </w:rPr>
      </w:pPr>
      <w:del w:author="Jevon Cowell" w:id="21" w:date="2021-02-16T01:38:09Z">
        <w:r w:rsidDel="00000000" w:rsidR="00000000" w:rsidRPr="00000000">
          <w:rPr>
            <w:rFonts w:ascii="Calibri" w:cs="Calibri" w:eastAsia="Calibri" w:hAnsi="Calibri"/>
            <w:sz w:val="20"/>
            <w:szCs w:val="20"/>
            <w:rtl w:val="0"/>
          </w:rPr>
          <w:delText xml:space="preserve">Why the project needs to be delivered</w:delText>
        </w:r>
      </w:del>
    </w:p>
    <w:p w:rsidR="00000000" w:rsidDel="00000000" w:rsidP="00000000" w:rsidRDefault="00000000" w:rsidRPr="00000000" w14:paraId="000000A4">
      <w:pPr>
        <w:numPr>
          <w:ilvl w:val="0"/>
          <w:numId w:val="2"/>
        </w:numPr>
        <w:spacing w:line="276" w:lineRule="auto"/>
        <w:ind w:left="720" w:hanging="360"/>
        <w:rPr>
          <w:del w:author="Jevon Cowell" w:id="21" w:date="2021-02-16T01:38:09Z"/>
          <w:sz w:val="20"/>
          <w:szCs w:val="20"/>
        </w:rPr>
      </w:pPr>
      <w:del w:author="Jevon Cowell" w:id="21" w:date="2021-02-16T01:38:09Z">
        <w:r w:rsidDel="00000000" w:rsidR="00000000" w:rsidRPr="00000000">
          <w:rPr>
            <w:rFonts w:ascii="Calibri" w:cs="Calibri" w:eastAsia="Calibri" w:hAnsi="Calibri"/>
            <w:sz w:val="20"/>
            <w:szCs w:val="20"/>
            <w:rtl w:val="0"/>
          </w:rPr>
          <w:delText xml:space="preserve">The end results upon project completion</w:delText>
        </w:r>
      </w:del>
    </w:p>
    <w:p w:rsidR="00000000" w:rsidDel="00000000" w:rsidP="00000000" w:rsidRDefault="00000000" w:rsidRPr="00000000" w14:paraId="000000A5">
      <w:pPr>
        <w:numPr>
          <w:ilvl w:val="0"/>
          <w:numId w:val="2"/>
        </w:numPr>
        <w:spacing w:after="200" w:line="276" w:lineRule="auto"/>
        <w:ind w:left="720" w:hanging="360"/>
        <w:rPr>
          <w:sz w:val="20"/>
          <w:szCs w:val="20"/>
        </w:rPr>
      </w:pPr>
      <w:del w:author="Jevon Cowell" w:id="21" w:date="2021-02-16T01:38:09Z">
        <w:r w:rsidDel="00000000" w:rsidR="00000000" w:rsidRPr="00000000">
          <w:rPr>
            <w:rFonts w:ascii="Calibri" w:cs="Calibri" w:eastAsia="Calibri" w:hAnsi="Calibri"/>
            <w:sz w:val="20"/>
            <w:szCs w:val="20"/>
            <w:rtl w:val="0"/>
          </w:rPr>
          <w:delText xml:space="preserve">The consequences of not delivering the project.</w:delText>
        </w:r>
      </w:del>
      <w:r w:rsidDel="00000000" w:rsidR="00000000" w:rsidRPr="00000000">
        <w:rPr>
          <w:rtl w:val="0"/>
        </w:rPr>
      </w:r>
    </w:p>
    <w:p w:rsidR="00000000" w:rsidDel="00000000" w:rsidP="00000000" w:rsidRDefault="00000000" w:rsidRPr="00000000" w14:paraId="000000A6">
      <w:pPr>
        <w:shd w:fill="ffffff" w:val="clear"/>
        <w:spacing w:after="100" w:before="240" w:line="294.545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fast-paced lives of people today, completing simple tasks as grocery shopping, can now be considered daunting that wastes valuable time</w:t>
      </w:r>
      <w:r w:rsidDel="00000000" w:rsidR="00000000" w:rsidRPr="00000000">
        <w:rPr>
          <w:color w:val="212529"/>
          <w:sz w:val="20"/>
          <w:szCs w:val="20"/>
          <w:rtl w:val="0"/>
        </w:rPr>
        <w:t xml:space="preserve">.</w:t>
      </w:r>
      <w:r w:rsidDel="00000000" w:rsidR="00000000" w:rsidRPr="00000000">
        <w:rPr>
          <w:rFonts w:ascii="Calibri" w:cs="Calibri" w:eastAsia="Calibri" w:hAnsi="Calibri"/>
          <w:sz w:val="20"/>
          <w:szCs w:val="20"/>
          <w:rtl w:val="0"/>
        </w:rPr>
        <w:t xml:space="preserve"> Moreover</w:t>
      </w:r>
      <w:r w:rsidDel="00000000" w:rsidR="00000000" w:rsidRPr="00000000">
        <w:rPr>
          <w:color w:val="212529"/>
          <w:sz w:val="20"/>
          <w:szCs w:val="20"/>
          <w:rtl w:val="0"/>
        </w:rPr>
        <w:t xml:space="preserve">, </w:t>
      </w:r>
      <w:r w:rsidDel="00000000" w:rsidR="00000000" w:rsidRPr="00000000">
        <w:rPr>
          <w:rFonts w:ascii="Calibri" w:cs="Calibri" w:eastAsia="Calibri" w:hAnsi="Calibri"/>
          <w:sz w:val="20"/>
          <w:szCs w:val="20"/>
          <w:rtl w:val="0"/>
        </w:rPr>
        <w:t xml:space="preserve">the strain on supermarkets due to Covid-19 outbreak gives us a clear indication that there will be a rapid growth in online grocery shopping. By using our online grocery delivery system “Carriage”, people can avoid going to grocery stores in an effort to reduce the interaction with the outside world. This application will enable users to have their groceries picked up for them and delivered to their doorstep. It also allows older adults and persons with disabilities to participate in the shopping experience. Families can save time by ordering grocery items online at their most convenient time. Not only will this save user time, but it will also enable drivers to have a flexible work schedule. In addition, our application will include features such as online payment, recommendation system that will improve user experience, Pre-Filled Digital Card that can be used for NFC Buying Purposes and so on.  </w:t>
      </w:r>
    </w:p>
    <w:p w:rsidR="00000000" w:rsidDel="00000000" w:rsidP="00000000" w:rsidRDefault="00000000" w:rsidRPr="00000000" w14:paraId="000000A7">
      <w:pPr>
        <w:shd w:fill="ffffff" w:val="clear"/>
        <w:spacing w:after="100" w:before="240" w:line="294.545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advent of our proposed application, people can enjoy grocery shopping in the comfort of their house while saving time and money by reducing gas and parking costs. </w:t>
      </w:r>
    </w:p>
    <w:p w:rsidR="00000000" w:rsidDel="00000000" w:rsidP="00000000" w:rsidRDefault="00000000" w:rsidRPr="00000000" w14:paraId="000000A8">
      <w:pPr>
        <w:spacing w:after="200"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pStyle w:val="Heading1"/>
        <w:spacing w:after="0" w:before="480" w:line="276" w:lineRule="auto"/>
        <w:rPr>
          <w:rFonts w:ascii="Cambria" w:cs="Cambria" w:eastAsia="Cambria" w:hAnsi="Cambria"/>
          <w:b w:val="1"/>
          <w:color w:val="366091"/>
          <w:sz w:val="28"/>
          <w:szCs w:val="28"/>
        </w:rPr>
      </w:pPr>
      <w:bookmarkStart w:colFirst="0" w:colLast="0" w:name="_1fob9te" w:id="2"/>
      <w:bookmarkEnd w:id="2"/>
      <w:r w:rsidDel="00000000" w:rsidR="00000000" w:rsidRPr="00000000">
        <w:rPr>
          <w:rFonts w:ascii="Cambria" w:cs="Cambria" w:eastAsia="Cambria" w:hAnsi="Cambria"/>
          <w:b w:val="1"/>
          <w:color w:val="366091"/>
          <w:sz w:val="28"/>
          <w:szCs w:val="28"/>
          <w:rtl w:val="0"/>
        </w:rPr>
        <w:t xml:space="preserve">Vision</w:t>
      </w:r>
    </w:p>
    <w:p w:rsidR="00000000" w:rsidDel="00000000" w:rsidP="00000000" w:rsidRDefault="00000000" w:rsidRPr="00000000" w14:paraId="000000A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vision of this project is to develop an application, ‘Carriage’ for shopping groceries online and getting them delivered to users at their doorstep. This application will give users the freedom to order groceries from the comfort of their homes while maintaining a safety net during the pandemic. Carriage will help users avoid any social contact in the process and guarantee a seamless delivery. The application utilizes a pool of drivers to work flexibly as delivery drivers in order to fulfill contactless deliveries. The application will have all the tools and features necessary to select, order and review details of the delivery. Carriage will be provided online via (mobile application). </w:t>
      </w:r>
    </w:p>
    <w:p w:rsidR="00000000" w:rsidDel="00000000" w:rsidP="00000000" w:rsidRDefault="00000000" w:rsidRPr="00000000" w14:paraId="000000AC">
      <w:pPr>
        <w:pStyle w:val="Heading1"/>
        <w:spacing w:after="0" w:before="480" w:line="276" w:lineRule="auto"/>
        <w:rPr>
          <w:rFonts w:ascii="Cambria" w:cs="Cambria" w:eastAsia="Cambria" w:hAnsi="Cambria"/>
          <w:b w:val="1"/>
          <w:color w:val="366091"/>
          <w:sz w:val="28"/>
          <w:szCs w:val="28"/>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spacing w:after="0" w:before="480" w:line="276" w:lineRule="auto"/>
        <w:rPr>
          <w:rFonts w:ascii="Cambria" w:cs="Cambria" w:eastAsia="Cambria" w:hAnsi="Cambria"/>
          <w:b w:val="1"/>
          <w:color w:val="366091"/>
          <w:sz w:val="28"/>
          <w:szCs w:val="28"/>
        </w:rPr>
      </w:pPr>
      <w:bookmarkStart w:colFirst="0" w:colLast="0" w:name="_sq8ljhm3x60c" w:id="4"/>
      <w:bookmarkEnd w:id="4"/>
      <w:r w:rsidDel="00000000" w:rsidR="00000000" w:rsidRPr="00000000">
        <w:rPr>
          <w:rtl w:val="0"/>
        </w:rPr>
      </w:r>
    </w:p>
    <w:p w:rsidR="00000000" w:rsidDel="00000000" w:rsidP="00000000" w:rsidRDefault="00000000" w:rsidRPr="00000000" w14:paraId="000000AE">
      <w:pPr>
        <w:pStyle w:val="Heading1"/>
        <w:spacing w:after="0" w:before="480" w:line="276" w:lineRule="auto"/>
        <w:rPr>
          <w:rFonts w:ascii="Cambria" w:cs="Cambria" w:eastAsia="Cambria" w:hAnsi="Cambria"/>
          <w:b w:val="1"/>
          <w:color w:val="366091"/>
          <w:sz w:val="28"/>
          <w:szCs w:val="28"/>
        </w:rPr>
      </w:pPr>
      <w:bookmarkStart w:colFirst="0" w:colLast="0" w:name="_m0nhrja3dgg" w:id="5"/>
      <w:bookmarkEnd w:id="5"/>
      <w:r w:rsidDel="00000000" w:rsidR="00000000" w:rsidRPr="00000000">
        <w:rPr>
          <w:rFonts w:ascii="Cambria" w:cs="Cambria" w:eastAsia="Cambria" w:hAnsi="Cambria"/>
          <w:b w:val="1"/>
          <w:color w:val="366091"/>
          <w:sz w:val="28"/>
          <w:szCs w:val="28"/>
          <w:rtl w:val="0"/>
        </w:rPr>
        <w:t xml:space="preserve">Project Objectives</w:t>
      </w:r>
    </w:p>
    <w:p w:rsidR="00000000" w:rsidDel="00000000" w:rsidP="00000000" w:rsidRDefault="00000000" w:rsidRPr="00000000" w14:paraId="000000AF">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after="200" w:line="276" w:lineRule="auto"/>
        <w:rPr>
          <w:del w:author="Jevon Cowell" w:id="22" w:date="2021-02-16T01:38:22Z"/>
          <w:rFonts w:ascii="Calibri" w:cs="Calibri" w:eastAsia="Calibri" w:hAnsi="Calibri"/>
          <w:b w:val="1"/>
          <w:sz w:val="20"/>
          <w:szCs w:val="20"/>
          <w:u w:val="single"/>
        </w:rPr>
      </w:pPr>
      <w:del w:author="Jevon Cowell" w:id="22" w:date="2021-02-16T01:38:22Z">
        <w:r w:rsidDel="00000000" w:rsidR="00000000" w:rsidRPr="00000000">
          <w:rPr>
            <w:rFonts w:ascii="Calibri" w:cs="Calibri" w:eastAsia="Calibri" w:hAnsi="Calibri"/>
            <w:b w:val="1"/>
            <w:sz w:val="20"/>
            <w:szCs w:val="20"/>
            <w:u w:val="single"/>
            <w:rtl w:val="0"/>
          </w:rPr>
          <w:delText xml:space="preserve">“This section includes how the purpose of the project breaks down into individual objectives and the specific, measurable results expected upon project completion. </w:delText>
        </w:r>
      </w:del>
    </w:p>
    <w:p w:rsidR="00000000" w:rsidDel="00000000" w:rsidP="00000000" w:rsidRDefault="00000000" w:rsidRPr="00000000" w14:paraId="000000B1">
      <w:pPr>
        <w:spacing w:after="200" w:line="276" w:lineRule="auto"/>
        <w:rPr>
          <w:rFonts w:ascii="Calibri" w:cs="Calibri" w:eastAsia="Calibri" w:hAnsi="Calibri"/>
          <w:b w:val="1"/>
          <w:sz w:val="20"/>
          <w:szCs w:val="20"/>
          <w:u w:val="single"/>
        </w:rPr>
      </w:pPr>
      <w:del w:author="Jevon Cowell" w:id="22" w:date="2021-02-16T01:38:22Z">
        <w:r w:rsidDel="00000000" w:rsidR="00000000" w:rsidRPr="00000000">
          <w:rPr>
            <w:rFonts w:ascii="Calibri" w:cs="Calibri" w:eastAsia="Calibri" w:hAnsi="Calibri"/>
            <w:b w:val="1"/>
            <w:sz w:val="20"/>
            <w:szCs w:val="20"/>
            <w:u w:val="single"/>
            <w:rtl w:val="0"/>
          </w:rPr>
          <w:delText xml:space="preserve">Objectives in this section need to be outlined in a way that will enable them to measure the success of the project.”</w:delText>
        </w:r>
      </w:del>
      <w:r w:rsidDel="00000000" w:rsidR="00000000" w:rsidRPr="00000000">
        <w:rPr>
          <w:rtl w:val="0"/>
        </w:rPr>
      </w:r>
    </w:p>
    <w:p w:rsidR="00000000" w:rsidDel="00000000" w:rsidP="00000000" w:rsidRDefault="00000000" w:rsidRPr="00000000" w14:paraId="000000B2">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B3">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Create a user-friendly interface.</w:t>
      </w:r>
    </w:p>
    <w:p w:rsidR="00000000" w:rsidDel="00000000" w:rsidP="00000000" w:rsidRDefault="00000000" w:rsidRPr="00000000" w14:paraId="000000B4">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Side:</w:t>
      </w:r>
    </w:p>
    <w:p w:rsidR="00000000" w:rsidDel="00000000" w:rsidP="00000000" w:rsidRDefault="00000000" w:rsidRPr="00000000" w14:paraId="000000B5">
      <w:pPr>
        <w:numPr>
          <w:ilvl w:val="0"/>
          <w:numId w:val="8"/>
        </w:numPr>
        <w:spacing w:after="0" w:afterAutospacing="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w:t>
      </w:r>
      <w:r w:rsidDel="00000000" w:rsidR="00000000" w:rsidRPr="00000000">
        <w:rPr>
          <w:rFonts w:ascii="Calibri" w:cs="Calibri" w:eastAsia="Calibri" w:hAnsi="Calibri"/>
          <w:sz w:val="20"/>
          <w:szCs w:val="20"/>
          <w:rtl w:val="0"/>
        </w:rPr>
        <w:t xml:space="preserve"> will have their groceries picked up for them and delivered right to their doorstep.</w:t>
      </w:r>
    </w:p>
    <w:p w:rsidR="00000000" w:rsidDel="00000000" w:rsidP="00000000" w:rsidRDefault="00000000" w:rsidRPr="00000000" w14:paraId="000000B6">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can set their location to see local participating Grocery and Deli shops (Vendors) and select a vendor and view an assortment of available products that they can order.</w:t>
      </w:r>
    </w:p>
    <w:p w:rsidR="00000000" w:rsidDel="00000000" w:rsidP="00000000" w:rsidRDefault="00000000" w:rsidRPr="00000000" w14:paraId="000000B7">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can add or remove these items to their cart and checkout once they’re ready.</w:t>
      </w:r>
    </w:p>
    <w:p w:rsidR="00000000" w:rsidDel="00000000" w:rsidP="00000000" w:rsidRDefault="00000000" w:rsidRPr="00000000" w14:paraId="000000B8">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 the checkout page, users will be presented with the option to sign up or checkout as guests.</w:t>
      </w:r>
    </w:p>
    <w:p w:rsidR="00000000" w:rsidDel="00000000" w:rsidP="00000000" w:rsidRDefault="00000000" w:rsidRPr="00000000" w14:paraId="000000B9">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the event they choose to checkout as a guest, users must enter their desired address and billing information.</w:t>
      </w:r>
    </w:p>
    <w:p w:rsidR="00000000" w:rsidDel="00000000" w:rsidP="00000000" w:rsidRDefault="00000000" w:rsidRPr="00000000" w14:paraId="000000BA">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Registered Users will have this all filled out already.</w:t>
      </w:r>
    </w:p>
    <w:p w:rsidR="00000000" w:rsidDel="00000000" w:rsidP="00000000" w:rsidRDefault="00000000" w:rsidRPr="00000000" w14:paraId="000000BB">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able to use Credit, Debit, or Pre-Filled Digital Card to be used for NFC Buying Purposes like Google Pay, Samsung Pay, and Apple Pay.</w:t>
      </w:r>
    </w:p>
    <w:p w:rsidR="00000000" w:rsidDel="00000000" w:rsidP="00000000" w:rsidRDefault="00000000" w:rsidRPr="00000000" w14:paraId="000000BC">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Before confirming their order, users will select a Delivery time.</w:t>
      </w:r>
    </w:p>
    <w:p w:rsidR="00000000" w:rsidDel="00000000" w:rsidP="00000000" w:rsidRDefault="00000000" w:rsidRPr="00000000" w14:paraId="000000BD">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offered exclusive online pricing for Subscribe members and faster delivery times depending on the order for Premium Subscribe members.</w:t>
      </w:r>
    </w:p>
    <w:p w:rsidR="00000000" w:rsidDel="00000000" w:rsidP="00000000" w:rsidRDefault="00000000" w:rsidRPr="00000000" w14:paraId="000000BE">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After a successful transaction, users will be presented a confirmation screen with the ability to Track Their Order.</w:t>
      </w:r>
    </w:p>
    <w:p w:rsidR="00000000" w:rsidDel="00000000" w:rsidP="00000000" w:rsidRDefault="00000000" w:rsidRPr="00000000" w14:paraId="000000BF">
      <w:pPr>
        <w:numPr>
          <w:ilvl w:val="0"/>
          <w:numId w:val="8"/>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able to write a review of their shopping experience.</w:t>
      </w:r>
    </w:p>
    <w:p w:rsidR="00000000" w:rsidDel="00000000" w:rsidP="00000000" w:rsidRDefault="00000000" w:rsidRPr="00000000" w14:paraId="000000C0">
      <w:pPr>
        <w:numPr>
          <w:ilvl w:val="0"/>
          <w:numId w:val="8"/>
        </w:numPr>
        <w:spacing w:after="24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order cancellation.</w:t>
      </w:r>
    </w:p>
    <w:p w:rsidR="00000000" w:rsidDel="00000000" w:rsidP="00000000" w:rsidRDefault="00000000" w:rsidRPr="00000000" w14:paraId="000000C1">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Driver Side:</w:t>
      </w:r>
    </w:p>
    <w:p w:rsidR="00000000" w:rsidDel="00000000" w:rsidP="00000000" w:rsidRDefault="00000000" w:rsidRPr="00000000" w14:paraId="000000C2">
      <w:pPr>
        <w:numPr>
          <w:ilvl w:val="0"/>
          <w:numId w:val="1"/>
        </w:numPr>
        <w:spacing w:after="0" w:afterAutospacing="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Driver Application will allow drivers to accept and decline orders and interact with customers to clarify and order statuses.</w:t>
      </w:r>
    </w:p>
    <w:p w:rsidR="00000000" w:rsidDel="00000000" w:rsidP="00000000" w:rsidRDefault="00000000" w:rsidRPr="00000000" w14:paraId="000000C3">
      <w:pPr>
        <w:numPr>
          <w:ilvl w:val="0"/>
          <w:numId w:val="1"/>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Drivers can accept multiple orders for the same store. </w:t>
      </w:r>
    </w:p>
    <w:p w:rsidR="00000000" w:rsidDel="00000000" w:rsidP="00000000" w:rsidRDefault="00000000" w:rsidRPr="00000000" w14:paraId="000000C4">
      <w:pPr>
        <w:numPr>
          <w:ilvl w:val="0"/>
          <w:numId w:val="1"/>
        </w:numPr>
        <w:spacing w:after="24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App will also give Drivers an Overview Map of the store to find items. </w:t>
      </w:r>
    </w:p>
    <w:p w:rsidR="00000000" w:rsidDel="00000000" w:rsidP="00000000" w:rsidRDefault="00000000" w:rsidRPr="00000000" w14:paraId="000000C5">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Vendor (Grocery Stores, Delis, Super Markets, etc.) Side:</w:t>
      </w:r>
    </w:p>
    <w:p w:rsidR="00000000" w:rsidDel="00000000" w:rsidP="00000000" w:rsidRDefault="00000000" w:rsidRPr="00000000" w14:paraId="000000C6">
      <w:pPr>
        <w:numPr>
          <w:ilvl w:val="0"/>
          <w:numId w:val="7"/>
        </w:numPr>
        <w:spacing w:after="0" w:afterAutospacing="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Allows Vendors to list, delist, and edit item inventory. </w:t>
      </w:r>
    </w:p>
    <w:p w:rsidR="00000000" w:rsidDel="00000000" w:rsidP="00000000" w:rsidRDefault="00000000" w:rsidRPr="00000000" w14:paraId="000000C7">
      <w:pPr>
        <w:numPr>
          <w:ilvl w:val="0"/>
          <w:numId w:val="7"/>
        </w:numPr>
        <w:spacing w:after="0" w:afterAutospacing="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Vendors can also submit promotions for premium/normal subscribers to use.</w:t>
      </w:r>
    </w:p>
    <w:p w:rsidR="00000000" w:rsidDel="00000000" w:rsidP="00000000" w:rsidRDefault="00000000" w:rsidRPr="00000000" w14:paraId="000000C8">
      <w:pPr>
        <w:numPr>
          <w:ilvl w:val="0"/>
          <w:numId w:val="7"/>
        </w:numPr>
        <w:spacing w:after="240" w:before="0" w:before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Vendors can use our recommendation system to provide them with accurate and up to minute reports which will allow them to make solid decisions about their products and their directives of campaign. </w:t>
      </w:r>
    </w:p>
    <w:p w:rsidR="00000000" w:rsidDel="00000000" w:rsidP="00000000" w:rsidRDefault="00000000" w:rsidRPr="00000000" w14:paraId="000000C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pStyle w:val="Heading1"/>
        <w:spacing w:after="0" w:before="480" w:line="276" w:lineRule="auto"/>
        <w:rPr>
          <w:rFonts w:ascii="Cambria" w:cs="Cambria" w:eastAsia="Cambria" w:hAnsi="Cambria"/>
          <w:b w:val="1"/>
          <w:color w:val="366091"/>
          <w:sz w:val="28"/>
          <w:szCs w:val="28"/>
        </w:rPr>
      </w:pPr>
      <w:bookmarkStart w:colFirst="0" w:colLast="0" w:name="_2et92p0" w:id="6"/>
      <w:bookmarkEnd w:id="6"/>
      <w:r w:rsidDel="00000000" w:rsidR="00000000" w:rsidRPr="00000000">
        <w:rPr>
          <w:rtl w:val="0"/>
        </w:rPr>
      </w:r>
    </w:p>
    <w:p w:rsidR="00000000" w:rsidDel="00000000" w:rsidP="00000000" w:rsidRDefault="00000000" w:rsidRPr="00000000" w14:paraId="000000CC">
      <w:pPr>
        <w:pStyle w:val="Heading1"/>
        <w:spacing w:after="0" w:before="480" w:line="276" w:lineRule="auto"/>
        <w:rPr>
          <w:rFonts w:ascii="Cambria" w:cs="Cambria" w:eastAsia="Cambria" w:hAnsi="Cambria"/>
          <w:b w:val="1"/>
          <w:color w:val="366091"/>
          <w:sz w:val="28"/>
          <w:szCs w:val="28"/>
        </w:rPr>
      </w:pPr>
      <w:bookmarkStart w:colFirst="0" w:colLast="0" w:name="_gy6263ojrn13" w:id="7"/>
      <w:bookmarkEnd w:id="7"/>
      <w:r w:rsidDel="00000000" w:rsidR="00000000" w:rsidRPr="00000000">
        <w:rPr>
          <w:rFonts w:ascii="Cambria" w:cs="Cambria" w:eastAsia="Cambria" w:hAnsi="Cambria"/>
          <w:b w:val="1"/>
          <w:color w:val="366091"/>
          <w:sz w:val="28"/>
          <w:szCs w:val="28"/>
          <w:rtl w:val="0"/>
        </w:rPr>
        <w:t xml:space="preserve">Project Scope</w:t>
      </w:r>
    </w:p>
    <w:p w:rsidR="00000000" w:rsidDel="00000000" w:rsidP="00000000" w:rsidRDefault="00000000" w:rsidRPr="00000000" w14:paraId="000000C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spacing w:after="200" w:line="276" w:lineRule="auto"/>
        <w:rPr>
          <w:del w:author="Jevon Cowell" w:id="23" w:date="2021-02-16T01:38:28Z"/>
          <w:rFonts w:ascii="Calibri" w:cs="Calibri" w:eastAsia="Calibri" w:hAnsi="Calibri"/>
          <w:sz w:val="20"/>
          <w:szCs w:val="20"/>
        </w:rPr>
      </w:pPr>
      <w:del w:author="Jevon Cowell" w:id="23" w:date="2021-02-16T01:38:28Z">
        <w:r w:rsidDel="00000000" w:rsidR="00000000" w:rsidRPr="00000000">
          <w:rPr>
            <w:rFonts w:ascii="Calibri" w:cs="Calibri" w:eastAsia="Calibri" w:hAnsi="Calibri"/>
            <w:sz w:val="20"/>
            <w:szCs w:val="20"/>
            <w:rtl w:val="0"/>
          </w:rPr>
          <w:delText xml:space="preserve">This section will define the scope of the project, including:</w:delText>
        </w:r>
      </w:del>
    </w:p>
    <w:p w:rsidR="00000000" w:rsidDel="00000000" w:rsidP="00000000" w:rsidRDefault="00000000" w:rsidRPr="00000000" w14:paraId="000000CF">
      <w:pPr>
        <w:numPr>
          <w:ilvl w:val="0"/>
          <w:numId w:val="3"/>
        </w:numPr>
        <w:spacing w:line="276" w:lineRule="auto"/>
        <w:ind w:left="720" w:hanging="360"/>
        <w:rPr>
          <w:del w:author="Jevon Cowell" w:id="23" w:date="2021-02-16T01:38:28Z"/>
          <w:i w:val="1"/>
          <w:sz w:val="20"/>
          <w:szCs w:val="20"/>
        </w:rPr>
      </w:pPr>
      <w:del w:author="Jevon Cowell" w:id="23" w:date="2021-02-16T01:38:28Z">
        <w:r w:rsidDel="00000000" w:rsidR="00000000" w:rsidRPr="00000000">
          <w:rPr>
            <w:rFonts w:ascii="Calibri" w:cs="Calibri" w:eastAsia="Calibri" w:hAnsi="Calibri"/>
            <w:i w:val="1"/>
            <w:sz w:val="20"/>
            <w:szCs w:val="20"/>
            <w:rtl w:val="0"/>
          </w:rPr>
          <w:delText xml:space="preserve">What the project must deliver</w:delText>
        </w:r>
      </w:del>
    </w:p>
    <w:p w:rsidR="00000000" w:rsidDel="00000000" w:rsidP="00000000" w:rsidRDefault="00000000" w:rsidRPr="00000000" w14:paraId="000000D0">
      <w:pPr>
        <w:numPr>
          <w:ilvl w:val="0"/>
          <w:numId w:val="3"/>
        </w:numPr>
        <w:spacing w:line="276" w:lineRule="auto"/>
        <w:ind w:left="720" w:hanging="360"/>
        <w:rPr>
          <w:del w:author="Jevon Cowell" w:id="23" w:date="2021-02-16T01:38:28Z"/>
          <w:i w:val="1"/>
          <w:sz w:val="20"/>
          <w:szCs w:val="20"/>
        </w:rPr>
      </w:pPr>
      <w:del w:author="Jevon Cowell" w:id="23" w:date="2021-02-16T01:38:28Z">
        <w:r w:rsidDel="00000000" w:rsidR="00000000" w:rsidRPr="00000000">
          <w:rPr>
            <w:rFonts w:ascii="Calibri" w:cs="Calibri" w:eastAsia="Calibri" w:hAnsi="Calibri"/>
            <w:i w:val="1"/>
            <w:sz w:val="20"/>
            <w:szCs w:val="20"/>
            <w:rtl w:val="0"/>
          </w:rPr>
          <w:delText xml:space="preserve">What’s in and out of scope</w:delText>
        </w:r>
      </w:del>
    </w:p>
    <w:p w:rsidR="00000000" w:rsidDel="00000000" w:rsidP="00000000" w:rsidRDefault="00000000" w:rsidRPr="00000000" w14:paraId="000000D1">
      <w:pPr>
        <w:numPr>
          <w:ilvl w:val="0"/>
          <w:numId w:val="3"/>
        </w:numPr>
        <w:spacing w:line="276" w:lineRule="auto"/>
        <w:ind w:left="720" w:hanging="360"/>
        <w:rPr>
          <w:del w:author="Jevon Cowell" w:id="23" w:date="2021-02-16T01:38:28Z"/>
          <w:i w:val="1"/>
          <w:sz w:val="20"/>
          <w:szCs w:val="20"/>
        </w:rPr>
      </w:pPr>
      <w:del w:author="Jevon Cowell" w:id="23" w:date="2021-02-16T01:38:28Z">
        <w:r w:rsidDel="00000000" w:rsidR="00000000" w:rsidRPr="00000000">
          <w:rPr>
            <w:rFonts w:ascii="Calibri" w:cs="Calibri" w:eastAsia="Calibri" w:hAnsi="Calibri"/>
            <w:i w:val="1"/>
            <w:sz w:val="20"/>
            <w:szCs w:val="20"/>
            <w:rtl w:val="0"/>
          </w:rPr>
          <w:delText xml:space="preserve">The impact of the project – geographically, financially, etc. </w:delText>
        </w:r>
      </w:del>
    </w:p>
    <w:p w:rsidR="00000000" w:rsidDel="00000000" w:rsidP="00000000" w:rsidRDefault="00000000" w:rsidRPr="00000000" w14:paraId="000000D2">
      <w:pPr>
        <w:numPr>
          <w:ilvl w:val="0"/>
          <w:numId w:val="3"/>
        </w:numPr>
        <w:spacing w:after="200" w:line="276" w:lineRule="auto"/>
        <w:ind w:left="720" w:hanging="360"/>
        <w:rPr>
          <w:i w:val="1"/>
          <w:sz w:val="20"/>
          <w:szCs w:val="20"/>
        </w:rPr>
      </w:pPr>
      <w:del w:author="Jevon Cowell" w:id="23" w:date="2021-02-16T01:38:28Z">
        <w:r w:rsidDel="00000000" w:rsidR="00000000" w:rsidRPr="00000000">
          <w:rPr>
            <w:rFonts w:ascii="Calibri" w:cs="Calibri" w:eastAsia="Calibri" w:hAnsi="Calibri"/>
            <w:i w:val="1"/>
            <w:sz w:val="20"/>
            <w:szCs w:val="20"/>
            <w:rtl w:val="0"/>
          </w:rPr>
          <w:delText xml:space="preserve">Outlining all who will be affected by the project. </w:delText>
        </w:r>
      </w:del>
      <w:r w:rsidDel="00000000" w:rsidR="00000000" w:rsidRPr="00000000">
        <w:rPr>
          <w:rtl w:val="0"/>
        </w:rPr>
      </w:r>
    </w:p>
    <w:p w:rsidR="00000000" w:rsidDel="00000000" w:rsidP="00000000" w:rsidRDefault="00000000" w:rsidRPr="00000000" w14:paraId="000000D3">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This project is to develop an online grocery shopping mobile app named Carriage for both Android and iOS users. While providing pickup and delivery services to customers, it can also generate retail sales growth for supermarkets and grocery stores.</w:t>
      </w:r>
    </w:p>
    <w:p w:rsidR="00000000" w:rsidDel="00000000" w:rsidP="00000000" w:rsidRDefault="00000000" w:rsidRPr="00000000" w14:paraId="000000D4">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D5">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The following is a list of our necessary deliverables:</w:t>
      </w:r>
    </w:p>
    <w:p w:rsidR="00000000" w:rsidDel="00000000" w:rsidP="00000000" w:rsidRDefault="00000000" w:rsidRPr="00000000" w14:paraId="000000D6">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have their groceries picked up and delivered. </w:t>
      </w:r>
    </w:p>
    <w:p w:rsidR="00000000" w:rsidDel="00000000" w:rsidP="00000000" w:rsidRDefault="00000000" w:rsidRPr="00000000" w14:paraId="000000D7">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can have flexible login options, they can log in as a guest account, registered account, Google Account Facebook account, or other authorized social accounts.</w:t>
      </w:r>
    </w:p>
    <w:p w:rsidR="00000000" w:rsidDel="00000000" w:rsidP="00000000" w:rsidRDefault="00000000" w:rsidRPr="00000000" w14:paraId="000000D8">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be able to choose from a variety of payment options like Credit, Debit, Google Pay, Samsung Pay, Apple Pay so on so forth. </w:t>
      </w:r>
    </w:p>
    <w:p w:rsidR="00000000" w:rsidDel="00000000" w:rsidP="00000000" w:rsidRDefault="00000000" w:rsidRPr="00000000" w14:paraId="000000D9">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can track delivery status after they place the payment.</w:t>
      </w:r>
    </w:p>
    <w:p w:rsidR="00000000" w:rsidDel="00000000" w:rsidP="00000000" w:rsidRDefault="00000000" w:rsidRPr="00000000" w14:paraId="000000DA">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have the right to cancel their orders.</w:t>
      </w:r>
    </w:p>
    <w:p w:rsidR="00000000" w:rsidDel="00000000" w:rsidP="00000000" w:rsidRDefault="00000000" w:rsidRPr="00000000" w14:paraId="000000DB">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be able to write a review of their shopping experience.</w:t>
      </w:r>
    </w:p>
    <w:p w:rsidR="00000000" w:rsidDel="00000000" w:rsidP="00000000" w:rsidRDefault="00000000" w:rsidRPr="00000000" w14:paraId="000000DC">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Carriage will provide users with a platform for complaints and exchange of views on social media.</w:t>
      </w:r>
    </w:p>
    <w:p w:rsidR="00000000" w:rsidDel="00000000" w:rsidP="00000000" w:rsidRDefault="00000000" w:rsidRPr="00000000" w14:paraId="000000DD">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DE">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In order to achieve the scopes above, we will have the following requirements in the technical field:</w:t>
      </w:r>
    </w:p>
    <w:p w:rsidR="00000000" w:rsidDel="00000000" w:rsidP="00000000" w:rsidRDefault="00000000" w:rsidRPr="00000000" w14:paraId="000000DF">
      <w:pPr>
        <w:numPr>
          <w:ilvl w:val="0"/>
          <w:numId w:val="5"/>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Have the required development tools installed prior to the development phase.</w:t>
      </w:r>
    </w:p>
    <w:p w:rsidR="00000000" w:rsidDel="00000000" w:rsidP="00000000" w:rsidRDefault="00000000" w:rsidRPr="00000000" w14:paraId="000000E0">
      <w:pPr>
        <w:numPr>
          <w:ilvl w:val="0"/>
          <w:numId w:val="5"/>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Determine the database to be used.</w:t>
      </w:r>
    </w:p>
    <w:p w:rsidR="00000000" w:rsidDel="00000000" w:rsidP="00000000" w:rsidRDefault="00000000" w:rsidRPr="00000000" w14:paraId="000000E1">
      <w:pPr>
        <w:numPr>
          <w:ilvl w:val="0"/>
          <w:numId w:val="5"/>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Provide user-friendly UI Design.</w:t>
      </w:r>
    </w:p>
    <w:p w:rsidR="00000000" w:rsidDel="00000000" w:rsidP="00000000" w:rsidRDefault="00000000" w:rsidRPr="00000000" w14:paraId="000000E2">
      <w:pPr>
        <w:numPr>
          <w:ilvl w:val="0"/>
          <w:numId w:val="5"/>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Make sure the iOS and Android emulators or physical devices are available before the development phase. </w:t>
      </w:r>
    </w:p>
    <w:p w:rsidR="00000000" w:rsidDel="00000000" w:rsidP="00000000" w:rsidRDefault="00000000" w:rsidRPr="00000000" w14:paraId="000000E3">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E4">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There are also some scopes that are planned for a later project and are intentionally not included in this project:</w:t>
      </w:r>
    </w:p>
    <w:p w:rsidR="00000000" w:rsidDel="00000000" w:rsidP="00000000" w:rsidRDefault="00000000" w:rsidRPr="00000000" w14:paraId="000000E5">
      <w:pPr>
        <w:numPr>
          <w:ilvl w:val="0"/>
          <w:numId w:val="6"/>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(App icon design)</w:t>
      </w:r>
    </w:p>
    <w:p w:rsidR="00000000" w:rsidDel="00000000" w:rsidP="00000000" w:rsidRDefault="00000000" w:rsidRPr="00000000" w14:paraId="000000E6">
      <w:pPr>
        <w:numPr>
          <w:ilvl w:val="0"/>
          <w:numId w:val="6"/>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Licensing and hardware costs.</w:t>
      </w:r>
    </w:p>
    <w:p w:rsidR="00000000" w:rsidDel="00000000" w:rsidP="00000000" w:rsidRDefault="00000000" w:rsidRPr="00000000" w14:paraId="000000E7">
      <w:pPr>
        <w:numPr>
          <w:ilvl w:val="0"/>
          <w:numId w:val="6"/>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Business version(the app for merchant side) of Carriage.</w:t>
      </w:r>
    </w:p>
    <w:p w:rsidR="00000000" w:rsidDel="00000000" w:rsidP="00000000" w:rsidRDefault="00000000" w:rsidRPr="00000000" w14:paraId="000000E8">
      <w:pPr>
        <w:pStyle w:val="Heading1"/>
        <w:spacing w:after="0" w:before="480" w:line="276" w:lineRule="auto"/>
        <w:rPr>
          <w:rFonts w:ascii="Cambria" w:cs="Cambria" w:eastAsia="Cambria" w:hAnsi="Cambria"/>
          <w:b w:val="1"/>
          <w:color w:val="366091"/>
          <w:sz w:val="28"/>
          <w:szCs w:val="28"/>
        </w:rPr>
      </w:pPr>
      <w:bookmarkStart w:colFirst="0" w:colLast="0" w:name="_tyjcwt" w:id="8"/>
      <w:bookmarkEnd w:id="8"/>
      <w:r w:rsidDel="00000000" w:rsidR="00000000" w:rsidRPr="00000000">
        <w:rPr>
          <w:rFonts w:ascii="Cambria" w:cs="Cambria" w:eastAsia="Cambria" w:hAnsi="Cambria"/>
          <w:b w:val="1"/>
          <w:color w:val="366091"/>
          <w:sz w:val="28"/>
          <w:szCs w:val="28"/>
          <w:rtl w:val="0"/>
        </w:rPr>
        <w:t xml:space="preserve">Business Case</w:t>
      </w:r>
    </w:p>
    <w:p w:rsidR="00000000" w:rsidDel="00000000" w:rsidP="00000000" w:rsidRDefault="00000000" w:rsidRPr="00000000" w14:paraId="000000E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spacing w:after="200" w:line="276" w:lineRule="auto"/>
        <w:rPr>
          <w:del w:author="Jevon Cowell" w:id="24" w:date="2021-02-16T01:38:36Z"/>
          <w:rFonts w:ascii="Calibri" w:cs="Calibri" w:eastAsia="Calibri" w:hAnsi="Calibri"/>
          <w:sz w:val="20"/>
          <w:szCs w:val="20"/>
        </w:rPr>
      </w:pPr>
      <w:del w:author="Jevon Cowell" w:id="24" w:date="2021-02-16T01:38:36Z">
        <w:r w:rsidDel="00000000" w:rsidR="00000000" w:rsidRPr="00000000">
          <w:rPr>
            <w:rFonts w:ascii="Calibri" w:cs="Calibri" w:eastAsia="Calibri" w:hAnsi="Calibri"/>
            <w:sz w:val="20"/>
            <w:szCs w:val="20"/>
            <w:rtl w:val="0"/>
          </w:rPr>
          <w:delText xml:space="preserve">This section will justify the project so the board can then decide if it gets to go ahead. Benefits should be quantified and balanced against the cost and timing being estimated during the creation of the project plan.</w:delText>
        </w:r>
      </w:del>
    </w:p>
    <w:p w:rsidR="00000000" w:rsidDel="00000000" w:rsidP="00000000" w:rsidRDefault="00000000" w:rsidRPr="00000000" w14:paraId="000000EB">
      <w:pPr>
        <w:spacing w:after="200" w:line="276" w:lineRule="auto"/>
        <w:rPr>
          <w:del w:author="Jevon Cowell" w:id="24" w:date="2021-02-16T01:38:36Z"/>
          <w:rFonts w:ascii="Calibri" w:cs="Calibri" w:eastAsia="Calibri" w:hAnsi="Calibri"/>
          <w:sz w:val="20"/>
          <w:szCs w:val="20"/>
        </w:rPr>
      </w:pPr>
      <w:del w:author="Jevon Cowell" w:id="24" w:date="2021-02-16T01:38:36Z">
        <w:r w:rsidDel="00000000" w:rsidR="00000000" w:rsidRPr="00000000">
          <w:rPr>
            <w:rFonts w:ascii="Calibri" w:cs="Calibri" w:eastAsia="Calibri" w:hAnsi="Calibri"/>
            <w:sz w:val="20"/>
            <w:szCs w:val="20"/>
            <w:rtl w:val="0"/>
          </w:rPr>
          <w:delText xml:space="preserve">Large projects may summarize and include a link to the full business case.</w:delText>
        </w:r>
      </w:del>
    </w:p>
    <w:p w:rsidR="00000000" w:rsidDel="00000000" w:rsidP="00000000" w:rsidRDefault="00000000" w:rsidRPr="00000000" w14:paraId="000000EC">
      <w:pPr>
        <w:spacing w:after="20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following is our justification for our project: </w:t>
      </w:r>
    </w:p>
    <w:p w:rsidR="00000000" w:rsidDel="00000000" w:rsidP="00000000" w:rsidRDefault="00000000" w:rsidRPr="00000000" w14:paraId="000000ED">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unforeseen circumstances of the COVID-19 pandemic, and the uncertainty as to when pre-pandemic shopping will resume, the demand for a safe and effective means of having groceries delivered to homes is significant. Our application, Carriage, will seek to provide a highly in-demand service with all safety measures in place, while producing a profit due to this demand. Even with the anticipation of a return to a pre-pandemic world in late 2021 or 2022, we are confident that the demand for at-home grocery delivery will still remain (even after the pandemic), as many workers will continue to work from home. In addition, we anticipate many people will prefer the convenience of at-home grocery delivery as an after-effect of the pandemic. By capitalizing on this opportunity, we will be able to create profit, create a valuable service for customers, and create employment for delivery personnel. Our application will utilize a brokerage, subscription, and advertising model. Although we have not created a quantified model RE: revenue and overall timing, we anticipate to gain profit fairly quickly given our brokerage, subscription, and advertising model. By offering advertising opportunities, we can begin to gain revenue from external entities fairly quickly at the launch of this application, followed by revenue from brokerage and subscription fees from end-users and delivery personnel. We feel confident that our application will be implemented during a unique time in history when in-home food delivery services are likely to grow in demand. </w:t>
      </w:r>
    </w:p>
    <w:p w:rsidR="00000000" w:rsidDel="00000000" w:rsidP="00000000" w:rsidRDefault="00000000" w:rsidRPr="00000000" w14:paraId="000000EE">
      <w:pPr>
        <w:spacing w:after="200" w:line="276" w:lineRule="auto"/>
        <w:rPr>
          <w:rFonts w:ascii="Calibri" w:cs="Calibri" w:eastAsia="Calibri" w:hAnsi="Calibri"/>
          <w:sz w:val="20"/>
          <w:szCs w:val="20"/>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4.999684028261"/>
        <w:gridCol w:w="6200.512126995362"/>
        <w:tblGridChange w:id="0">
          <w:tblGrid>
            <w:gridCol w:w="2824.999684028261"/>
            <w:gridCol w:w="6200.512126995362"/>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Grocery Delivery “Carriage”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 of business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Examples:</w:t>
            </w:r>
          </w:p>
          <w:p w:rsidR="00000000" w:rsidDel="00000000" w:rsidP="00000000" w:rsidRDefault="00000000" w:rsidRPr="00000000" w14:paraId="000000F3">
            <w:pPr>
              <w:spacing w:line="276.0005454545455" w:lineRule="auto"/>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Direct sales, platform, etc. </w:t>
            </w:r>
            <w:r w:rsidDel="00000000" w:rsidR="00000000" w:rsidRPr="00000000">
              <w:rPr>
                <w:rFonts w:ascii="Calibri" w:cs="Calibri" w:eastAsia="Calibri" w:hAnsi="Calibri"/>
                <w:b w:val="1"/>
                <w:i w:val="1"/>
                <w:sz w:val="24"/>
                <w:szCs w:val="24"/>
                <w:rtl w:val="0"/>
              </w:rPr>
              <w:t xml:space="preserve">See the document "Types of Business Models"</w:t>
            </w:r>
          </w:p>
          <w:p w:rsidR="00000000" w:rsidDel="00000000" w:rsidP="00000000" w:rsidRDefault="00000000" w:rsidRPr="00000000" w14:paraId="000000F4">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Brokerage, and Subscription model  </w:t>
            </w:r>
          </w:p>
        </w:tc>
      </w:tr>
      <w:tr>
        <w:trPr>
          <w:trHeight w:val="1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audience of external users</w:t>
            </w:r>
          </w:p>
          <w:p w:rsidR="00000000" w:rsidDel="00000000" w:rsidP="00000000" w:rsidRDefault="00000000" w:rsidRPr="00000000" w14:paraId="000000F6">
            <w:pPr>
              <w:spacing w:line="276" w:lineRule="auto"/>
              <w:rPr>
                <w:rFonts w:ascii="Calibri" w:cs="Calibri" w:eastAsia="Calibri" w:hAnsi="Calibri"/>
                <w:b w:val="1"/>
                <w:color w:val="333333"/>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color w:val="333333"/>
                <w:sz w:val="24"/>
                <w:szCs w:val="24"/>
                <w:rtl w:val="0"/>
              </w:rPr>
              <w:t xml:space="preserve">Customer Segments)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whom are we creating value?</w:t>
            </w:r>
          </w:p>
          <w:p w:rsidR="00000000" w:rsidDel="00000000" w:rsidP="00000000" w:rsidRDefault="00000000" w:rsidRPr="00000000" w14:paraId="000000F8">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 Families, Stay-at-home moms/dads, Small/big Restaurant, fitness… etc.</w:t>
            </w:r>
          </w:p>
          <w:p w:rsidR="00000000" w:rsidDel="00000000" w:rsidP="00000000" w:rsidRDefault="00000000" w:rsidRPr="00000000" w14:paraId="000000F9">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Who are our most important customers?</w:t>
            </w:r>
          </w:p>
          <w:p w:rsidR="00000000" w:rsidDel="00000000" w:rsidP="00000000" w:rsidRDefault="00000000" w:rsidRPr="00000000" w14:paraId="000000FA">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Families that are trying to save time by ordering their Groceries online at their most convenient time.   </w:t>
            </w:r>
          </w:p>
        </w:tc>
      </w:tr>
      <w:tr>
        <w:trPr>
          <w:trHeight w:val="3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Groups of internal stakeholders, business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0005454545455" w:lineRule="auto"/>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Indicate who will be using the system.</w:t>
            </w:r>
          </w:p>
          <w:p w:rsidR="00000000" w:rsidDel="00000000" w:rsidP="00000000" w:rsidRDefault="00000000" w:rsidRPr="00000000" w14:paraId="000000FD">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product development group?</w:t>
            </w:r>
          </w:p>
          <w:p w:rsidR="00000000" w:rsidDel="00000000" w:rsidP="00000000" w:rsidRDefault="00000000" w:rsidRPr="00000000" w14:paraId="000000FE">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FF">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sales group?</w:t>
            </w:r>
          </w:p>
          <w:p w:rsidR="00000000" w:rsidDel="00000000" w:rsidP="00000000" w:rsidRDefault="00000000" w:rsidRPr="00000000" w14:paraId="00000100">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01">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finance group (accounts payable, receivable)?</w:t>
            </w:r>
          </w:p>
          <w:p w:rsidR="00000000" w:rsidDel="00000000" w:rsidP="00000000" w:rsidRDefault="00000000" w:rsidRPr="00000000" w14:paraId="00000102">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03">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customer support team?</w:t>
            </w:r>
          </w:p>
          <w:p w:rsidR="00000000" w:rsidDel="00000000" w:rsidP="00000000" w:rsidRDefault="00000000" w:rsidRPr="00000000" w14:paraId="00000104">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05">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an advertising management group?</w:t>
            </w:r>
          </w:p>
          <w:p w:rsidR="00000000" w:rsidDel="00000000" w:rsidP="00000000" w:rsidRDefault="00000000" w:rsidRPr="00000000" w14:paraId="00000106">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r>
      <w:tr>
        <w:trPr>
          <w:trHeight w:val="10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 propositions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value do we deliver to the customer?</w:t>
            </w:r>
          </w:p>
          <w:p w:rsidR="00000000" w:rsidDel="00000000" w:rsidP="00000000" w:rsidRDefault="00000000" w:rsidRPr="00000000" w14:paraId="00000109">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w:t>
            </w:r>
            <w:r w:rsidDel="00000000" w:rsidR="00000000" w:rsidRPr="00000000">
              <w:rPr>
                <w:rFonts w:ascii="Calibri" w:cs="Calibri" w:eastAsia="Calibri" w:hAnsi="Calibri"/>
                <w:sz w:val="24"/>
                <w:szCs w:val="24"/>
                <w:rtl w:val="0"/>
              </w:rPr>
              <w:t xml:space="preserve"> will have their groceries picked up for them and delivered right to their doorstep.</w:t>
            </w:r>
          </w:p>
          <w:p w:rsidR="00000000" w:rsidDel="00000000" w:rsidP="00000000" w:rsidRDefault="00000000" w:rsidRPr="00000000" w14:paraId="0000010A">
            <w:pPr>
              <w:spacing w:after="200" w:line="276.0005454545455" w:lineRule="auto"/>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The Application will also have a Pre-Filled Digital Card to be used for NFC Buying Purposes such as </w:t>
            </w:r>
            <w:r w:rsidDel="00000000" w:rsidR="00000000" w:rsidRPr="00000000">
              <w:rPr>
                <w:rFonts w:ascii="Calibri" w:cs="Calibri" w:eastAsia="Calibri" w:hAnsi="Calibri"/>
                <w:sz w:val="24"/>
                <w:szCs w:val="24"/>
                <w:rtl w:val="0"/>
              </w:rPr>
              <w:t xml:space="preserve">Google Pay, Samsung Pay, and Apple Pay</w:t>
            </w:r>
            <w:r w:rsidDel="00000000" w:rsidR="00000000" w:rsidRPr="00000000">
              <w:rPr>
                <w:rFonts w:ascii="Calibri" w:cs="Calibri" w:eastAsia="Calibri" w:hAnsi="Calibri"/>
                <w:color w:val="0e101a"/>
                <w:sz w:val="24"/>
                <w:szCs w:val="24"/>
                <w:highlight w:val="white"/>
                <w:rtl w:val="0"/>
              </w:rPr>
              <w:t xml:space="preserve">. </w:t>
            </w:r>
          </w:p>
          <w:p w:rsidR="00000000" w:rsidDel="00000000" w:rsidP="00000000" w:rsidRDefault="00000000" w:rsidRPr="00000000" w14:paraId="0000010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one of our customer’s problems are we helping to solve?</w:t>
            </w:r>
          </w:p>
          <w:p w:rsidR="00000000" w:rsidDel="00000000" w:rsidP="00000000" w:rsidRDefault="00000000" w:rsidRPr="00000000" w14:paraId="0000010C">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will reduce our customer interaction with the outside world especially during this COVID19 outbreak.</w:t>
            </w:r>
          </w:p>
          <w:p w:rsidR="00000000" w:rsidDel="00000000" w:rsidP="00000000" w:rsidRDefault="00000000" w:rsidRPr="00000000" w14:paraId="0000010D">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0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bundles of products and services are we offering to each Customer Segment?</w:t>
            </w:r>
          </w:p>
          <w:p w:rsidR="00000000" w:rsidDel="00000000" w:rsidP="00000000" w:rsidRDefault="00000000" w:rsidRPr="00000000" w14:paraId="0000010F">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0">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customer product viewing and purchases history our application will create a recommender system that will fulfill our customer needs.</w:t>
            </w:r>
          </w:p>
          <w:p w:rsidR="00000000" w:rsidDel="00000000" w:rsidP="00000000" w:rsidRDefault="00000000" w:rsidRPr="00000000" w14:paraId="00000111">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able to remove or add items from their bundles and make it more affordable for them.</w:t>
            </w:r>
          </w:p>
          <w:p w:rsidR="00000000" w:rsidDel="00000000" w:rsidP="00000000" w:rsidRDefault="00000000" w:rsidRPr="00000000" w14:paraId="00000112">
            <w:pPr>
              <w:spacing w:after="200" w:line="276.0005454545455" w:lineRule="auto"/>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Having a Pre-Filled Digital Card to be used for NFC Buying Purposes such as </w:t>
            </w:r>
            <w:r w:rsidDel="00000000" w:rsidR="00000000" w:rsidRPr="00000000">
              <w:rPr>
                <w:rFonts w:ascii="Calibri" w:cs="Calibri" w:eastAsia="Calibri" w:hAnsi="Calibri"/>
                <w:sz w:val="24"/>
                <w:szCs w:val="24"/>
                <w:rtl w:val="0"/>
              </w:rPr>
              <w:t xml:space="preserve">Google Pay, Samsung Pay, and Apple Pay</w:t>
            </w:r>
            <w:r w:rsidDel="00000000" w:rsidR="00000000" w:rsidRPr="00000000">
              <w:rPr>
                <w:rFonts w:ascii="Calibri" w:cs="Calibri" w:eastAsia="Calibri" w:hAnsi="Calibri"/>
                <w:color w:val="0e101a"/>
                <w:sz w:val="24"/>
                <w:szCs w:val="24"/>
                <w:highlight w:val="white"/>
                <w:rtl w:val="0"/>
              </w:rPr>
              <w:t xml:space="preserve">. </w:t>
            </w:r>
          </w:p>
          <w:p w:rsidR="00000000" w:rsidDel="00000000" w:rsidP="00000000" w:rsidRDefault="00000000" w:rsidRPr="00000000" w14:paraId="0000011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Offering exclusive online pricing for our Subscribe members.</w:t>
            </w:r>
          </w:p>
          <w:p w:rsidR="00000000" w:rsidDel="00000000" w:rsidP="00000000" w:rsidRDefault="00000000" w:rsidRPr="00000000" w14:paraId="00000114">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faster delivery times depending on the order for our Premium Subscribe members.</w:t>
            </w:r>
          </w:p>
          <w:p w:rsidR="00000000" w:rsidDel="00000000" w:rsidP="00000000" w:rsidRDefault="00000000" w:rsidRPr="00000000" w14:paraId="00000115">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customer needs are we satisfying?</w:t>
            </w:r>
          </w:p>
          <w:p w:rsidR="00000000" w:rsidDel="00000000" w:rsidP="00000000" w:rsidRDefault="00000000" w:rsidRPr="00000000" w14:paraId="00000116">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 Relevant product recommendations</w:t>
            </w:r>
          </w:p>
          <w:p w:rsidR="00000000" w:rsidDel="00000000" w:rsidP="00000000" w:rsidRDefault="00000000" w:rsidRPr="00000000" w14:paraId="00000117">
            <w:pPr>
              <w:spacing w:line="276.0005454545455" w:lineRule="auto"/>
              <w:ind w:left="720" w:firstLine="0"/>
              <w:rPr>
                <w:rFonts w:ascii="Calibri" w:cs="Calibri" w:eastAsia="Calibri" w:hAnsi="Calibri"/>
                <w:color w:val="0e101a"/>
                <w:sz w:val="24"/>
                <w:szCs w:val="24"/>
                <w:highlight w:val="whit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color w:val="0e101a"/>
                <w:sz w:val="24"/>
                <w:szCs w:val="24"/>
                <w:highlight w:val="white"/>
                <w:rtl w:val="0"/>
              </w:rPr>
              <w:t xml:space="preserve">Pre-Filled Digital Card for NFC Buying Purposes</w:t>
            </w:r>
          </w:p>
          <w:p w:rsidR="00000000" w:rsidDel="00000000" w:rsidP="00000000" w:rsidRDefault="00000000" w:rsidRPr="00000000" w14:paraId="0000011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Browse on your time</w:t>
            </w:r>
          </w:p>
          <w:p w:rsidR="00000000" w:rsidDel="00000000" w:rsidP="00000000" w:rsidRDefault="00000000" w:rsidRPr="00000000" w14:paraId="00000119">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the line and shop in the Comfort of your Home</w:t>
            </w:r>
          </w:p>
          <w:p w:rsidR="00000000" w:rsidDel="00000000" w:rsidP="00000000" w:rsidRDefault="00000000" w:rsidRPr="00000000" w14:paraId="0000011A">
            <w:pPr>
              <w:spacing w:line="276.0005454545455" w:lineRule="auto"/>
              <w:ind w:left="720" w:firstLine="0"/>
              <w:rPr>
                <w:rFonts w:ascii="Calibri" w:cs="Calibri" w:eastAsia="Calibri" w:hAnsi="Calibri"/>
                <w:color w:val="0e101a"/>
                <w:sz w:val="24"/>
                <w:szCs w:val="24"/>
                <w:highlight w:val="whit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Diver/Customer real time interactions to clarify and get order status. </w:t>
            </w:r>
            <w:r w:rsidDel="00000000" w:rsidR="00000000" w:rsidRPr="00000000">
              <w:rPr>
                <w:rFonts w:ascii="Calibri" w:cs="Calibri" w:eastAsia="Calibri" w:hAnsi="Calibri"/>
                <w:color w:val="0e101a"/>
                <w:sz w:val="24"/>
                <w:szCs w:val="24"/>
                <w:highlight w:val="white"/>
                <w:rtl w:val="0"/>
              </w:rPr>
              <w:t xml:space="preserve">  </w:t>
            </w:r>
          </w:p>
        </w:tc>
      </w:tr>
      <w:tr>
        <w:trPr>
          <w:trHeight w:val="10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Key Resources do our Value Propositions require?</w:t>
            </w:r>
          </w:p>
          <w:p w:rsidR="00000000" w:rsidDel="00000000" w:rsidP="00000000" w:rsidRDefault="00000000" w:rsidRPr="00000000" w14:paraId="0000011D">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Mobile Developers (iOS &amp; Android, if done in React Native then JavaScript Developers)</w:t>
            </w:r>
          </w:p>
          <w:p w:rsidR="00000000" w:rsidDel="00000000" w:rsidP="00000000" w:rsidRDefault="00000000" w:rsidRPr="00000000" w14:paraId="0000011E">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Backend Engineers</w:t>
            </w:r>
          </w:p>
          <w:p w:rsidR="00000000" w:rsidDel="00000000" w:rsidP="00000000" w:rsidRDefault="00000000" w:rsidRPr="00000000" w14:paraId="0000011F">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Front-End Engineer</w:t>
            </w:r>
          </w:p>
          <w:p w:rsidR="00000000" w:rsidDel="00000000" w:rsidP="00000000" w:rsidRDefault="00000000" w:rsidRPr="00000000" w14:paraId="00000120">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Database Management System (phpMyAdmin)</w:t>
            </w:r>
          </w:p>
          <w:p w:rsidR="00000000" w:rsidDel="00000000" w:rsidP="00000000" w:rsidRDefault="00000000" w:rsidRPr="00000000" w14:paraId="0000012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Web Service (Like Amazon AWS)</w:t>
            </w:r>
          </w:p>
          <w:p w:rsidR="00000000" w:rsidDel="00000000" w:rsidP="00000000" w:rsidRDefault="00000000" w:rsidRPr="00000000" w14:paraId="0000012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Domain and Hostname (GoDaddy.com)</w:t>
            </w:r>
          </w:p>
          <w:p w:rsidR="00000000" w:rsidDel="00000000" w:rsidP="00000000" w:rsidRDefault="00000000" w:rsidRPr="00000000" w14:paraId="0000012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SSL Certificate (GoDaddy.com)</w:t>
            </w:r>
          </w:p>
          <w:p w:rsidR="00000000" w:rsidDel="00000000" w:rsidP="00000000" w:rsidRDefault="00000000" w:rsidRPr="00000000" w14:paraId="0000012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Machine learning Engineering team</w:t>
            </w:r>
          </w:p>
          <w:p w:rsidR="00000000" w:rsidDel="00000000" w:rsidP="00000000" w:rsidRDefault="00000000" w:rsidRPr="00000000" w14:paraId="0000012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Software Testing Team</w:t>
            </w:r>
          </w:p>
          <w:p w:rsidR="00000000" w:rsidDel="00000000" w:rsidP="00000000" w:rsidRDefault="00000000" w:rsidRPr="00000000" w14:paraId="00000126">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Business Analyst Team</w:t>
            </w:r>
          </w:p>
          <w:p w:rsidR="00000000" w:rsidDel="00000000" w:rsidP="00000000" w:rsidRDefault="00000000" w:rsidRPr="00000000" w14:paraId="0000012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Distribution Channels?</w:t>
            </w:r>
          </w:p>
          <w:p w:rsidR="00000000" w:rsidDel="00000000" w:rsidP="00000000" w:rsidRDefault="00000000" w:rsidRPr="00000000" w14:paraId="0000012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Website</w:t>
            </w:r>
          </w:p>
          <w:p w:rsidR="00000000" w:rsidDel="00000000" w:rsidP="00000000" w:rsidRDefault="00000000" w:rsidRPr="00000000" w14:paraId="00000129">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iOS Mobile Application</w:t>
            </w:r>
          </w:p>
          <w:p w:rsidR="00000000" w:rsidDel="00000000" w:rsidP="00000000" w:rsidRDefault="00000000" w:rsidRPr="00000000" w14:paraId="0000012A">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Android Mobile Application</w:t>
            </w:r>
          </w:p>
          <w:p w:rsidR="00000000" w:rsidDel="00000000" w:rsidP="00000000" w:rsidRDefault="00000000" w:rsidRPr="00000000" w14:paraId="0000012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2C">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Relationships?</w:t>
            </w:r>
          </w:p>
          <w:p w:rsidR="00000000" w:rsidDel="00000000" w:rsidP="00000000" w:rsidRDefault="00000000" w:rsidRPr="00000000" w14:paraId="0000012D">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Customer Service</w:t>
            </w:r>
          </w:p>
          <w:p w:rsidR="00000000" w:rsidDel="00000000" w:rsidP="00000000" w:rsidRDefault="00000000" w:rsidRPr="00000000" w14:paraId="0000012E">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Social Media (Twitter, Instagram, etc.)</w:t>
            </w:r>
          </w:p>
          <w:p w:rsidR="00000000" w:rsidDel="00000000" w:rsidP="00000000" w:rsidRDefault="00000000" w:rsidRPr="00000000" w14:paraId="0000012F">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Self-Service Relationship: customers can add their wanted items to their chart and checkout once they are ready. In addition, customers can communicate with a customer service person to get help during the sales process or after the purchase is complete.</w:t>
            </w:r>
          </w:p>
          <w:p w:rsidR="00000000" w:rsidDel="00000000" w:rsidP="00000000" w:rsidRDefault="00000000" w:rsidRPr="00000000" w14:paraId="00000130">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Long-Term Relationship (loyalty program): To attract customers to pay for the subscriptions, we offer exclusive online price for our members only and a faster delivery times depending on the order of our Premium Subscribers. </w:t>
            </w:r>
          </w:p>
          <w:p w:rsidR="00000000" w:rsidDel="00000000" w:rsidP="00000000" w:rsidRDefault="00000000" w:rsidRPr="00000000" w14:paraId="00000131">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Streams?</w:t>
            </w:r>
          </w:p>
          <w:p w:rsidR="00000000" w:rsidDel="00000000" w:rsidP="00000000" w:rsidRDefault="00000000" w:rsidRPr="00000000" w14:paraId="0000013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Surcharge on orders</w:t>
            </w:r>
          </w:p>
          <w:p w:rsidR="00000000" w:rsidDel="00000000" w:rsidP="00000000" w:rsidRDefault="00000000" w:rsidRPr="00000000" w14:paraId="0000013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Delivery Fees</w:t>
            </w:r>
          </w:p>
          <w:p w:rsidR="00000000" w:rsidDel="00000000" w:rsidP="00000000" w:rsidRDefault="00000000" w:rsidRPr="00000000" w14:paraId="0000013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Subscription fees</w:t>
            </w:r>
          </w:p>
          <w:p w:rsidR="00000000" w:rsidDel="00000000" w:rsidP="00000000" w:rsidRDefault="00000000" w:rsidRPr="00000000" w14:paraId="0000013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Premium Subscription Fees</w:t>
            </w:r>
          </w:p>
        </w:tc>
      </w:tr>
      <w:tr>
        <w:trPr>
          <w:trHeight w:val="6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the system is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main business use scenarios?</w:t>
            </w:r>
          </w:p>
          <w:p w:rsidR="00000000" w:rsidDel="00000000" w:rsidP="00000000" w:rsidRDefault="00000000" w:rsidRPr="00000000" w14:paraId="00000138">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39">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Application</w:t>
            </w:r>
          </w:p>
          <w:p w:rsidR="00000000" w:rsidDel="00000000" w:rsidP="00000000" w:rsidRDefault="00000000" w:rsidRPr="00000000" w14:paraId="0000013A">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B">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Side:</w:t>
            </w:r>
          </w:p>
          <w:p w:rsidR="00000000" w:rsidDel="00000000" w:rsidP="00000000" w:rsidRDefault="00000000" w:rsidRPr="00000000" w14:paraId="0000013C">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the application users can set their location to see local participating Grocery and Deli shops (Vendors). From there they can select a vendor and view an assortment of available products that they can order. Users can add these items to their cart and checkout once their ready.</w:t>
            </w:r>
          </w:p>
          <w:p w:rsidR="00000000" w:rsidDel="00000000" w:rsidP="00000000" w:rsidRDefault="00000000" w:rsidRPr="00000000" w14:paraId="0000013D">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E">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checkout page, users will be presented with the option to sign up or checkout as guest. The next View will allow the user to enter their desired address and billing information (in the event they choose to checkout as guest. Registered Users will have this all filled out already). Users will be able to use Credit, Debit, Google Pay, Samsung Pay, and Apple Pay as purchasing options.</w:t>
            </w:r>
          </w:p>
          <w:p w:rsidR="00000000" w:rsidDel="00000000" w:rsidP="00000000" w:rsidRDefault="00000000" w:rsidRPr="00000000" w14:paraId="0000013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confirming their order, users will select a Delivery time. Premium Tier members will have access to faster delivery times depending on their order.  After a successful transaction, users will be presented a confirmation screen with the ability to Track Their Order.</w:t>
            </w:r>
          </w:p>
        </w:tc>
      </w:tr>
      <w:tr>
        <w:trPr>
          <w:trHeight w:val="1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generation, Revenue streams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Selling Ads</w:t>
            </w:r>
          </w:p>
          <w:p w:rsidR="00000000" w:rsidDel="00000000" w:rsidP="00000000" w:rsidRDefault="00000000" w:rsidRPr="00000000" w14:paraId="0000014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Commission Ads</w:t>
            </w:r>
          </w:p>
          <w:p w:rsidR="00000000" w:rsidDel="00000000" w:rsidP="00000000" w:rsidRDefault="00000000" w:rsidRPr="00000000" w14:paraId="0000014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Advertising Ads</w:t>
            </w:r>
          </w:p>
          <w:p w:rsidR="00000000" w:rsidDel="00000000" w:rsidP="00000000" w:rsidRDefault="00000000" w:rsidRPr="00000000" w14:paraId="0000014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Subscription Ads</w:t>
            </w:r>
          </w:p>
          <w:p w:rsidR="00000000" w:rsidDel="00000000" w:rsidP="00000000" w:rsidRDefault="00000000" w:rsidRPr="00000000" w14:paraId="0000014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Premium Subscription Ads</w:t>
            </w:r>
          </w:p>
        </w:tc>
      </w:tr>
      <w:tr>
        <w:trPr>
          <w:trHeight w:val="1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Partners/Suppliers</w:t>
            </w:r>
          </w:p>
          <w:p w:rsidR="00000000" w:rsidDel="00000000" w:rsidP="00000000" w:rsidRDefault="00000000" w:rsidRPr="00000000" w14:paraId="0000014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Supermarkets</w:t>
            </w:r>
          </w:p>
          <w:p w:rsidR="00000000" w:rsidDel="00000000" w:rsidP="00000000" w:rsidRDefault="00000000" w:rsidRPr="00000000" w14:paraId="00000149">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Local Grocery Stores</w:t>
            </w:r>
          </w:p>
          <w:p w:rsidR="00000000" w:rsidDel="00000000" w:rsidP="00000000" w:rsidRDefault="00000000" w:rsidRPr="00000000" w14:paraId="0000014A">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Credit card Vendors</w:t>
            </w:r>
          </w:p>
          <w:p w:rsidR="00000000" w:rsidDel="00000000" w:rsidP="00000000" w:rsidRDefault="00000000" w:rsidRPr="00000000" w14:paraId="0000014B">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Customers</w:t>
            </w:r>
          </w:p>
          <w:p w:rsidR="00000000" w:rsidDel="00000000" w:rsidP="00000000" w:rsidRDefault="00000000" w:rsidRPr="00000000" w14:paraId="0000014C">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22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 Relevant product recommendations</w:t>
            </w:r>
          </w:p>
          <w:p w:rsidR="00000000" w:rsidDel="00000000" w:rsidP="00000000" w:rsidRDefault="00000000" w:rsidRPr="00000000" w14:paraId="0000014F">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Browse on your time</w:t>
            </w:r>
          </w:p>
          <w:p w:rsidR="00000000" w:rsidDel="00000000" w:rsidP="00000000" w:rsidRDefault="00000000" w:rsidRPr="00000000" w14:paraId="00000150">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Divers/Customers real time interactions to clarify and get order status</w:t>
            </w:r>
          </w:p>
          <w:p w:rsidR="00000000" w:rsidDel="00000000" w:rsidP="00000000" w:rsidRDefault="00000000" w:rsidRPr="00000000" w14:paraId="0000015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the line and shop in the Comfort of your Home</w:t>
            </w:r>
          </w:p>
          <w:p w:rsidR="00000000" w:rsidDel="00000000" w:rsidP="00000000" w:rsidRDefault="00000000" w:rsidRPr="00000000" w14:paraId="0000015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making multiple trips</w:t>
            </w:r>
          </w:p>
          <w:p w:rsidR="00000000" w:rsidDel="00000000" w:rsidP="00000000" w:rsidRDefault="00000000" w:rsidRPr="00000000" w14:paraId="00000153">
            <w:pPr>
              <w:ind w:left="720" w:firstLine="0"/>
              <w:rPr>
                <w:rFonts w:ascii="Calibri" w:cs="Calibri" w:eastAsia="Calibri" w:hAnsi="Calibri"/>
                <w:sz w:val="24"/>
                <w:szCs w:val="24"/>
              </w:rPr>
            </w:pPr>
            <w:r w:rsidDel="00000000" w:rsidR="00000000" w:rsidRPr="00000000">
              <w:rPr>
                <w:rtl w:val="0"/>
              </w:rPr>
            </w:r>
          </w:p>
        </w:tc>
      </w:tr>
      <w:tr>
        <w:trPr>
          <w:trHeight w:val="29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Known Prototypes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56">
            <w:pPr>
              <w:spacing w:after="200" w:line="276.0005454545455" w:lineRule="auto"/>
              <w:rPr>
                <w:rFonts w:ascii="Calibri" w:cs="Calibri" w:eastAsia="Calibri" w:hAnsi="Calibri"/>
                <w:color w:val="0563c1"/>
                <w:sz w:val="24"/>
                <w:szCs w:val="24"/>
              </w:rPr>
            </w:pPr>
            <w:r w:rsidDel="00000000" w:rsidR="00000000" w:rsidRPr="00000000">
              <w:rPr>
                <w:rFonts w:ascii="Calibri" w:cs="Calibri" w:eastAsia="Calibri" w:hAnsi="Calibri"/>
                <w:color w:val="0563c1"/>
                <w:sz w:val="24"/>
                <w:szCs w:val="24"/>
                <w:rtl w:val="0"/>
              </w:rPr>
              <w:t xml:space="preserve">www.instacart.com</w:t>
            </w:r>
          </w:p>
          <w:p w:rsidR="00000000" w:rsidDel="00000000" w:rsidP="00000000" w:rsidRDefault="00000000" w:rsidRPr="00000000" w14:paraId="00000157">
            <w:pPr>
              <w:spacing w:after="200" w:line="276.0005454545455" w:lineRule="auto"/>
              <w:rPr>
                <w:rFonts w:ascii="Calibri" w:cs="Calibri" w:eastAsia="Calibri" w:hAnsi="Calibri"/>
                <w:color w:val="0563c1"/>
                <w:sz w:val="24"/>
                <w:szCs w:val="24"/>
                <w:u w:val="single"/>
              </w:rPr>
            </w:pPr>
            <w:hyperlink r:id="rId7">
              <w:r w:rsidDel="00000000" w:rsidR="00000000" w:rsidRPr="00000000">
                <w:rPr>
                  <w:rFonts w:ascii="Calibri" w:cs="Calibri" w:eastAsia="Calibri" w:hAnsi="Calibri"/>
                  <w:color w:val="0563c1"/>
                  <w:sz w:val="24"/>
                  <w:szCs w:val="24"/>
                  <w:u w:val="single"/>
                  <w:rtl w:val="0"/>
                </w:rPr>
                <w:t xml:space="preserve">Postmates: Food Delivery, Groceries, Alcohol - Anything from Anywhere • Postmates On-Demand Delivery</w:t>
              </w:r>
            </w:hyperlink>
            <w:r w:rsidDel="00000000" w:rsidR="00000000" w:rsidRPr="00000000">
              <w:rPr>
                <w:rtl w:val="0"/>
              </w:rPr>
            </w:r>
          </w:p>
          <w:p w:rsidR="00000000" w:rsidDel="00000000" w:rsidP="00000000" w:rsidRDefault="00000000" w:rsidRPr="00000000" w14:paraId="00000158">
            <w:pPr>
              <w:spacing w:after="200" w:line="276.0005454545455" w:lineRule="auto"/>
              <w:rPr>
                <w:rFonts w:ascii="Calibri" w:cs="Calibri" w:eastAsia="Calibri" w:hAnsi="Calibri"/>
                <w:color w:val="0563c1"/>
                <w:sz w:val="24"/>
                <w:szCs w:val="24"/>
                <w:u w:val="single"/>
              </w:rPr>
            </w:pPr>
            <w:hyperlink r:id="rId8">
              <w:r w:rsidDel="00000000" w:rsidR="00000000" w:rsidRPr="00000000">
                <w:rPr>
                  <w:rFonts w:ascii="Calibri" w:cs="Calibri" w:eastAsia="Calibri" w:hAnsi="Calibri"/>
                  <w:color w:val="0563c1"/>
                  <w:sz w:val="24"/>
                  <w:szCs w:val="24"/>
                  <w:u w:val="single"/>
                  <w:rtl w:val="0"/>
                </w:rPr>
                <w:t xml:space="preserve">www.doordash.com</w:t>
              </w:r>
            </w:hyperlink>
            <w:r w:rsidDel="00000000" w:rsidR="00000000" w:rsidRPr="00000000">
              <w:rPr>
                <w:rtl w:val="0"/>
              </w:rPr>
            </w:r>
          </w:p>
          <w:p w:rsidR="00000000" w:rsidDel="00000000" w:rsidP="00000000" w:rsidRDefault="00000000" w:rsidRPr="00000000" w14:paraId="00000159">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5A">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B">
      <w:pPr>
        <w:pStyle w:val="Heading1"/>
        <w:spacing w:after="0" w:before="480" w:line="276" w:lineRule="auto"/>
        <w:rPr>
          <w:rFonts w:ascii="Cambria" w:cs="Cambria" w:eastAsia="Cambria" w:hAnsi="Cambria"/>
          <w:b w:val="1"/>
          <w:color w:val="366091"/>
          <w:sz w:val="28"/>
          <w:szCs w:val="28"/>
        </w:rPr>
      </w:pPr>
      <w:bookmarkStart w:colFirst="0" w:colLast="0" w:name="_3dy6vkm" w:id="9"/>
      <w:bookmarkEnd w:id="9"/>
      <w:r w:rsidDel="00000000" w:rsidR="00000000" w:rsidRPr="00000000">
        <w:rPr>
          <w:rFonts w:ascii="Cambria" w:cs="Cambria" w:eastAsia="Cambria" w:hAnsi="Cambria"/>
          <w:b w:val="1"/>
          <w:color w:val="366091"/>
          <w:sz w:val="28"/>
          <w:szCs w:val="28"/>
          <w:rtl w:val="0"/>
        </w:rPr>
        <w:t xml:space="preserve">Assumptions</w:t>
      </w:r>
    </w:p>
    <w:p w:rsidR="00000000" w:rsidDel="00000000" w:rsidP="00000000" w:rsidRDefault="00000000" w:rsidRPr="00000000" w14:paraId="0000015C">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spacing w:after="200" w:line="276" w:lineRule="auto"/>
        <w:rPr>
          <w:rFonts w:ascii="Calibri" w:cs="Calibri" w:eastAsia="Calibri" w:hAnsi="Calibri"/>
          <w:sz w:val="20"/>
          <w:szCs w:val="20"/>
        </w:rPr>
      </w:pPr>
      <w:del w:author="Jevon Cowell" w:id="25" w:date="2021-02-16T01:38:48Z">
        <w:r w:rsidDel="00000000" w:rsidR="00000000" w:rsidRPr="00000000">
          <w:rPr>
            <w:rFonts w:ascii="Calibri" w:cs="Calibri" w:eastAsia="Calibri" w:hAnsi="Calibri"/>
            <w:sz w:val="20"/>
            <w:szCs w:val="20"/>
            <w:rtl w:val="0"/>
          </w:rPr>
          <w:delText xml:space="preserve">This section will include assumptions made before the requirements specifications have been documented. It may look something like this:</w:delText>
        </w:r>
      </w:del>
      <w:r w:rsidDel="00000000" w:rsidR="00000000" w:rsidRPr="00000000">
        <w:rPr>
          <w:rtl w:val="0"/>
        </w:rPr>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5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5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6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6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 are supplied/acquired for development</w:t>
            </w:r>
          </w:p>
        </w:tc>
        <w:tc>
          <w:tcPr>
            <w:tcBorders>
              <w:left w:color="000000" w:space="0" w:sz="4" w:val="single"/>
              <w:right w:color="000000" w:space="0" w:sz="4" w:val="single"/>
            </w:tcBorders>
          </w:tcPr>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iOS &amp; Android Test Devices on hand for Local devices to deploy local testing environments. Any other needed material will be given via Course material or though discounted access via student status. Will use React Native</w:t>
            </w:r>
          </w:p>
        </w:tc>
      </w:tr>
      <w:tr>
        <w:tc>
          <w:tcPr>
            <w:tcBorders>
              <w:right w:color="000000" w:space="0" w:sz="4" w:val="single"/>
            </w:tcBorders>
          </w:tcPr>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w:t>
            </w:r>
          </w:p>
        </w:tc>
        <w:tc>
          <w:tcPr>
            <w:tcBorders>
              <w:left w:color="000000" w:space="0" w:sz="4" w:val="single"/>
              <w:right w:color="000000" w:space="0" w:sz="4" w:val="single"/>
            </w:tcBorders>
          </w:tcPr>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 </w:t>
            </w:r>
          </w:p>
        </w:tc>
        <w:tc>
          <w:tcPr>
            <w:tcBorders>
              <w:left w:color="000000" w:space="0" w:sz="4" w:val="single"/>
              <w:right w:color="000000" w:space="0" w:sz="4" w:val="single"/>
            </w:tcBorders>
          </w:tcPr>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 will be validated by QA Analyst</w:t>
            </w:r>
          </w:p>
        </w:tc>
      </w:tr>
      <w:tr>
        <w:tc>
          <w:tcPr>
            <w:tcBorders>
              <w:right w:color="000000" w:space="0" w:sz="4" w:val="single"/>
            </w:tcBorders>
          </w:tcPr>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Regularly Scheduled Meetings</w:t>
            </w:r>
          </w:p>
        </w:tc>
        <w:tc>
          <w:tcPr>
            <w:tcBorders>
              <w:left w:color="000000" w:space="0" w:sz="4" w:val="single"/>
              <w:right w:color="000000" w:space="0" w:sz="4" w:val="single"/>
            </w:tcBorders>
          </w:tcPr>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Regular Meetings to check on project progress and address concerns and roadblocks.</w:t>
            </w:r>
          </w:p>
        </w:tc>
      </w:tr>
      <w:tr>
        <w:tc>
          <w:tcPr>
            <w:tcBorders>
              <w:right w:color="000000" w:space="0" w:sz="4" w:val="single"/>
            </w:tcBorders>
          </w:tcPr>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Team </w:t>
            </w:r>
          </w:p>
        </w:tc>
        <w:tc>
          <w:tcPr>
            <w:tcBorders>
              <w:left w:color="000000" w:space="0" w:sz="4" w:val="single"/>
              <w:right w:color="000000" w:space="0" w:sz="4" w:val="single"/>
            </w:tcBorders>
          </w:tcPr>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 are taking the second section of the course next semester</w:t>
            </w:r>
          </w:p>
        </w:tc>
      </w:tr>
      <w:tr>
        <w:tc>
          <w:tcPr>
            <w:tcBorders>
              <w:right w:color="000000" w:space="0" w:sz="4" w:val="single"/>
            </w:tcBorders>
          </w:tcPr>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 Time for Learning/Re-familiarizing  new Technologies</w:t>
            </w:r>
          </w:p>
        </w:tc>
        <w:tc>
          <w:tcPr>
            <w:tcBorders>
              <w:left w:color="000000" w:space="0" w:sz="4" w:val="single"/>
              <w:right w:color="000000" w:space="0" w:sz="4" w:val="single"/>
            </w:tcBorders>
          </w:tcPr>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developers are mostly familiar with coding languages for our application, but will need time to write code and become familiar with layout of programming needs. </w:t>
            </w:r>
          </w:p>
        </w:tc>
      </w:tr>
      <w:tr>
        <w:tc>
          <w:tcPr>
            <w:tcBorders>
              <w:right w:color="000000" w:space="0" w:sz="4" w:val="single"/>
            </w:tcBorders>
          </w:tcPr>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out-lined in </w:t>
            </w:r>
            <w:hyperlink w:anchor="_3znysh7">
              <w:r w:rsidDel="00000000" w:rsidR="00000000" w:rsidRPr="00000000">
                <w:rPr>
                  <w:rFonts w:ascii="Calibri" w:cs="Calibri" w:eastAsia="Calibri" w:hAnsi="Calibri"/>
                  <w:color w:val="1155cc"/>
                  <w:sz w:val="20"/>
                  <w:szCs w:val="20"/>
                  <w:u w:val="single"/>
                  <w:rtl w:val="0"/>
                </w:rPr>
                <w:t xml:space="preserve">Project Requirements</w:t>
              </w:r>
            </w:hyperlink>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provide Weekly Updates through the use of online project management systems like Trello.</w:t>
            </w:r>
          </w:p>
        </w:tc>
      </w:tr>
      <w:tr>
        <w:tc>
          <w:tcPr>
            <w:tcBorders>
              <w:right w:color="000000" w:space="0" w:sz="4" w:val="single"/>
            </w:tcBorders>
          </w:tcPr>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Github for collaborative version control and development</w:t>
            </w:r>
          </w:p>
        </w:tc>
        <w:tc>
          <w:tcPr>
            <w:tcBorders>
              <w:left w:color="000000" w:space="0" w:sz="4" w:val="single"/>
              <w:right w:color="000000" w:space="0" w:sz="4" w:val="single"/>
            </w:tcBorders>
          </w:tcPr>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github will be created, per course requirements, in order to keep track and collaborate effectively on the project. </w:t>
            </w:r>
          </w:p>
        </w:tc>
      </w:tr>
      <w:tr>
        <w:tc>
          <w:tcPr>
            <w:tcBorders>
              <w:right w:color="000000" w:space="0" w:sz="4" w:val="single"/>
            </w:tcBorders>
          </w:tcPr>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significant cost will be required throughout the course of the project. </w:t>
            </w:r>
          </w:p>
        </w:tc>
        <w:tc>
          <w:tcPr>
            <w:tcBorders>
              <w:left w:color="000000" w:space="0" w:sz="4" w:val="single"/>
              <w:right w:color="000000" w:space="0" w:sz="4" w:val="single"/>
            </w:tcBorders>
          </w:tcPr>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do not anticipate there will be a large cost to creating our application. Costs will be very minor. </w:t>
            </w:r>
          </w:p>
        </w:tc>
      </w:tr>
      <w:tr>
        <w:tc>
          <w:tcPr>
            <w:tcBorders>
              <w:right w:color="000000" w:space="0" w:sz="4" w:val="single"/>
            </w:tcBorders>
          </w:tcPr>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using mostly same technology for project </w:t>
            </w:r>
          </w:p>
        </w:tc>
        <w:tc>
          <w:tcPr>
            <w:tcBorders>
              <w:left w:color="000000" w:space="0" w:sz="4" w:val="single"/>
              <w:right w:color="000000" w:space="0" w:sz="4" w:val="single"/>
            </w:tcBorders>
          </w:tcPr>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 </w:t>
            </w:r>
          </w:p>
        </w:tc>
        <w:tc>
          <w:tcPr>
            <w:tcBorders>
              <w:left w:color="000000" w:space="0" w:sz="4" w:val="single"/>
              <w:right w:color="000000" w:space="0" w:sz="4" w:val="single"/>
            </w:tcBorders>
          </w:tcPr>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do not anticipate there will be any major changes in the required technology throughout the building of our application. </w:t>
            </w:r>
          </w:p>
        </w:tc>
      </w:tr>
      <w:tr>
        <w:tc>
          <w:tcPr>
            <w:tcBorders>
              <w:right w:color="000000" w:space="0" w:sz="4" w:val="single"/>
            </w:tcBorders>
          </w:tcPr>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performing both manual and automated testing</w:t>
            </w:r>
          </w:p>
        </w:tc>
        <w:tc>
          <w:tcPr>
            <w:tcBorders>
              <w:left w:color="000000" w:space="0" w:sz="4" w:val="single"/>
              <w:right w:color="000000" w:space="0" w:sz="4" w:val="single"/>
            </w:tcBorders>
          </w:tcPr>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prevent application failure and improve efficiency, we will be performing various types of software testing on multiple stages of our application development </w:t>
            </w:r>
          </w:p>
        </w:tc>
      </w:tr>
      <w:tr>
        <w:tc>
          <w:tcPr>
            <w:tcBorders>
              <w:right w:color="000000" w:space="0" w:sz="4" w:val="single"/>
            </w:tcBorders>
          </w:tcPr>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Requirements will not change</w:t>
            </w:r>
          </w:p>
        </w:tc>
        <w:tc>
          <w:tcPr>
            <w:tcBorders>
              <w:left w:color="000000" w:space="0" w:sz="4" w:val="single"/>
              <w:right w:color="000000" w:space="0" w:sz="4" w:val="single"/>
            </w:tcBorders>
          </w:tcPr>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Owner </w:t>
            </w:r>
          </w:p>
        </w:tc>
        <w:tc>
          <w:tcPr>
            <w:tcBorders>
              <w:left w:color="000000" w:space="0" w:sz="4" w:val="single"/>
              <w:right w:color="000000" w:space="0" w:sz="4" w:val="single"/>
            </w:tcBorders>
          </w:tcPr>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In Process</w:t>
            </w:r>
            <w:r w:rsidDel="00000000" w:rsidR="00000000" w:rsidRPr="00000000">
              <w:rPr>
                <w:rtl w:val="0"/>
              </w:rPr>
            </w:r>
          </w:p>
        </w:tc>
        <w:tc>
          <w:tcPr>
            <w:tcBorders>
              <w:left w:color="000000" w:space="0" w:sz="4" w:val="single"/>
            </w:tcBorders>
          </w:tcPr>
          <w:p w:rsidR="00000000" w:rsidDel="00000000" w:rsidP="00000000" w:rsidRDefault="00000000" w:rsidRPr="00000000" w14:paraId="0000018D">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Owner is responsible for the</w:t>
            </w:r>
          </w:p>
          <w:p w:rsidR="00000000" w:rsidDel="00000000" w:rsidP="00000000" w:rsidRDefault="00000000" w:rsidRPr="00000000" w14:paraId="0000018E">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requirements of the project and will</w:t>
            </w:r>
          </w:p>
          <w:p w:rsidR="00000000" w:rsidDel="00000000" w:rsidP="00000000" w:rsidRDefault="00000000" w:rsidRPr="00000000" w14:paraId="0000018F">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main features before the</w:t>
            </w:r>
          </w:p>
          <w:p w:rsidR="00000000" w:rsidDel="00000000" w:rsidP="00000000" w:rsidRDefault="00000000" w:rsidRPr="00000000" w14:paraId="00000190">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development</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2">
      <w:pPr>
        <w:spacing w:after="200" w:line="276"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193">
      <w:pPr>
        <w:spacing w:after="200" w:line="276"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194">
      <w:pPr>
        <w:pStyle w:val="Heading1"/>
        <w:spacing w:after="0" w:before="480" w:line="276" w:lineRule="auto"/>
        <w:rPr>
          <w:rFonts w:ascii="Cambria" w:cs="Cambria" w:eastAsia="Cambria" w:hAnsi="Cambria"/>
          <w:b w:val="1"/>
          <w:color w:val="366091"/>
          <w:sz w:val="28"/>
          <w:szCs w:val="28"/>
        </w:rPr>
      </w:pPr>
      <w:bookmarkStart w:colFirst="0" w:colLast="0" w:name="_gzeb1xr5hsnv" w:id="10"/>
      <w:bookmarkEnd w:id="10"/>
      <w:r w:rsidDel="00000000" w:rsidR="00000000" w:rsidRPr="00000000">
        <w:rPr>
          <w:rtl w:val="0"/>
        </w:rPr>
      </w:r>
    </w:p>
    <w:p w:rsidR="00000000" w:rsidDel="00000000" w:rsidP="00000000" w:rsidRDefault="00000000" w:rsidRPr="00000000" w14:paraId="00000195">
      <w:pPr>
        <w:pStyle w:val="Heading1"/>
        <w:spacing w:after="0" w:before="480" w:line="276" w:lineRule="auto"/>
        <w:rPr>
          <w:rFonts w:ascii="Cambria" w:cs="Cambria" w:eastAsia="Cambria" w:hAnsi="Cambria"/>
          <w:b w:val="1"/>
          <w:color w:val="366091"/>
          <w:sz w:val="28"/>
          <w:szCs w:val="28"/>
        </w:rPr>
      </w:pPr>
      <w:bookmarkStart w:colFirst="0" w:colLast="0" w:name="_7m8levifg4oh" w:id="11"/>
      <w:bookmarkEnd w:id="11"/>
      <w:r w:rsidDel="00000000" w:rsidR="00000000" w:rsidRPr="00000000">
        <w:rPr>
          <w:rFonts w:ascii="Cambria" w:cs="Cambria" w:eastAsia="Cambria" w:hAnsi="Cambria"/>
          <w:b w:val="1"/>
          <w:color w:val="366091"/>
          <w:sz w:val="28"/>
          <w:szCs w:val="28"/>
          <w:rtl w:val="0"/>
        </w:rPr>
        <w:t xml:space="preserve">Constraints</w:t>
      </w:r>
    </w:p>
    <w:p w:rsidR="00000000" w:rsidDel="00000000" w:rsidP="00000000" w:rsidRDefault="00000000" w:rsidRPr="00000000" w14:paraId="00000196">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spacing w:after="200" w:line="276" w:lineRule="auto"/>
        <w:rPr>
          <w:del w:author="Jevon Cowell" w:id="26" w:date="2021-02-16T01:39:02Z"/>
          <w:rFonts w:ascii="Calibri" w:cs="Calibri" w:eastAsia="Calibri" w:hAnsi="Calibri"/>
          <w:sz w:val="20"/>
          <w:szCs w:val="20"/>
        </w:rPr>
      </w:pPr>
      <w:del w:author="Jevon Cowell" w:id="26" w:date="2021-02-16T01:39:02Z">
        <w:r w:rsidDel="00000000" w:rsidR="00000000" w:rsidRPr="00000000">
          <w:rPr>
            <w:rFonts w:ascii="Calibri" w:cs="Calibri" w:eastAsia="Calibri" w:hAnsi="Calibri"/>
            <w:sz w:val="20"/>
            <w:szCs w:val="20"/>
            <w:rtl w:val="0"/>
          </w:rPr>
          <w:delText xml:space="preserve">This section will outline the things needed to be taken into consideration during the delivery of the project; this may include, but is not limited to: </w:delText>
        </w:r>
      </w:del>
    </w:p>
    <w:p w:rsidR="00000000" w:rsidDel="00000000" w:rsidP="00000000" w:rsidRDefault="00000000" w:rsidRPr="00000000" w14:paraId="00000198">
      <w:pPr>
        <w:numPr>
          <w:ilvl w:val="0"/>
          <w:numId w:val="10"/>
        </w:numPr>
        <w:spacing w:line="276" w:lineRule="auto"/>
        <w:ind w:left="720" w:hanging="360"/>
        <w:rPr>
          <w:del w:author="Jevon Cowell" w:id="26" w:date="2021-02-16T01:39:02Z"/>
          <w:sz w:val="20"/>
          <w:szCs w:val="20"/>
        </w:rPr>
      </w:pPr>
      <w:del w:author="Jevon Cowell" w:id="26" w:date="2021-02-16T01:39:02Z">
        <w:r w:rsidDel="00000000" w:rsidR="00000000" w:rsidRPr="00000000">
          <w:rPr>
            <w:rFonts w:ascii="Calibri" w:cs="Calibri" w:eastAsia="Calibri" w:hAnsi="Calibri"/>
            <w:sz w:val="20"/>
            <w:szCs w:val="20"/>
            <w:rtl w:val="0"/>
          </w:rPr>
          <w:delText xml:space="preserve">Procurement rules</w:delText>
        </w:r>
      </w:del>
    </w:p>
    <w:p w:rsidR="00000000" w:rsidDel="00000000" w:rsidP="00000000" w:rsidRDefault="00000000" w:rsidRPr="00000000" w14:paraId="00000199">
      <w:pPr>
        <w:numPr>
          <w:ilvl w:val="0"/>
          <w:numId w:val="10"/>
        </w:numPr>
        <w:spacing w:line="276" w:lineRule="auto"/>
        <w:ind w:left="720" w:hanging="360"/>
        <w:rPr>
          <w:del w:author="Jevon Cowell" w:id="26" w:date="2021-02-16T01:39:02Z"/>
          <w:sz w:val="20"/>
          <w:szCs w:val="20"/>
        </w:rPr>
      </w:pPr>
      <w:del w:author="Jevon Cowell" w:id="26" w:date="2021-02-16T01:39:02Z">
        <w:r w:rsidDel="00000000" w:rsidR="00000000" w:rsidRPr="00000000">
          <w:rPr>
            <w:rFonts w:ascii="Calibri" w:cs="Calibri" w:eastAsia="Calibri" w:hAnsi="Calibri"/>
            <w:sz w:val="20"/>
            <w:szCs w:val="20"/>
            <w:rtl w:val="0"/>
          </w:rPr>
          <w:delText xml:space="preserve">Deadlines</w:delText>
        </w:r>
      </w:del>
    </w:p>
    <w:p w:rsidR="00000000" w:rsidDel="00000000" w:rsidP="00000000" w:rsidRDefault="00000000" w:rsidRPr="00000000" w14:paraId="0000019A">
      <w:pPr>
        <w:numPr>
          <w:ilvl w:val="0"/>
          <w:numId w:val="10"/>
        </w:numPr>
        <w:spacing w:line="276" w:lineRule="auto"/>
        <w:ind w:left="720" w:hanging="360"/>
        <w:rPr>
          <w:del w:author="Jevon Cowell" w:id="26" w:date="2021-02-16T01:39:02Z"/>
          <w:sz w:val="20"/>
          <w:szCs w:val="20"/>
        </w:rPr>
      </w:pPr>
      <w:del w:author="Jevon Cowell" w:id="26" w:date="2021-02-16T01:39:02Z">
        <w:r w:rsidDel="00000000" w:rsidR="00000000" w:rsidRPr="00000000">
          <w:rPr>
            <w:rFonts w:ascii="Calibri" w:cs="Calibri" w:eastAsia="Calibri" w:hAnsi="Calibri"/>
            <w:sz w:val="20"/>
            <w:szCs w:val="20"/>
            <w:rtl w:val="0"/>
          </w:rPr>
          <w:delText xml:space="preserve">Requirements</w:delText>
        </w:r>
      </w:del>
    </w:p>
    <w:p w:rsidR="00000000" w:rsidDel="00000000" w:rsidP="00000000" w:rsidRDefault="00000000" w:rsidRPr="00000000" w14:paraId="0000019B">
      <w:pPr>
        <w:numPr>
          <w:ilvl w:val="0"/>
          <w:numId w:val="10"/>
        </w:numPr>
        <w:spacing w:after="200" w:line="276" w:lineRule="auto"/>
        <w:ind w:left="720" w:hanging="360"/>
        <w:rPr>
          <w:sz w:val="20"/>
          <w:szCs w:val="20"/>
        </w:rPr>
      </w:pPr>
      <w:del w:author="Jevon Cowell" w:id="26" w:date="2021-02-16T01:39:02Z">
        <w:r w:rsidDel="00000000" w:rsidR="00000000" w:rsidRPr="00000000">
          <w:rPr>
            <w:rFonts w:ascii="Calibri" w:cs="Calibri" w:eastAsia="Calibri" w:hAnsi="Calibri"/>
            <w:sz w:val="20"/>
            <w:szCs w:val="20"/>
            <w:rtl w:val="0"/>
          </w:rPr>
          <w:delText xml:space="preserve">Limitations due to other projects or programmes.</w:delText>
        </w:r>
      </w:del>
      <w:r w:rsidDel="00000000" w:rsidR="00000000" w:rsidRPr="00000000">
        <w:rPr>
          <w:rtl w:val="0"/>
        </w:rPr>
      </w:r>
    </w:p>
    <w:p w:rsidR="00000000" w:rsidDel="00000000" w:rsidP="00000000" w:rsidRDefault="00000000" w:rsidRPr="00000000" w14:paraId="0000019C">
      <w:pPr>
        <w:spacing w:after="200"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D">
      <w:pPr>
        <w:spacing w:after="200" w:line="276" w:lineRule="auto"/>
        <w:rPr>
          <w:rFonts w:ascii="Calibri" w:cs="Calibri" w:eastAsia="Calibri" w:hAnsi="Calibri"/>
          <w:sz w:val="20"/>
          <w:szCs w:val="20"/>
        </w:rPr>
      </w:pPr>
      <w:r w:rsidDel="00000000" w:rsidR="00000000" w:rsidRPr="00000000">
        <w:rPr>
          <w:rtl w:val="0"/>
        </w:rPr>
      </w:r>
    </w:p>
    <w:tbl>
      <w:tblPr>
        <w:tblStyle w:val="Table6"/>
        <w:tblW w:w="453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tblGridChange w:id="0">
          <w:tblGrid>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9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Constraint</w:t>
            </w:r>
          </w:p>
        </w:tc>
        <w:tc>
          <w:tcPr>
            <w:tcBorders>
              <w:left w:color="000000" w:space="0" w:sz="4" w:val="single"/>
            </w:tcBorders>
            <w:shd w:fill="d5d0b4" w:val="clear"/>
          </w:tcPr>
          <w:p w:rsidR="00000000" w:rsidDel="00000000" w:rsidP="00000000" w:rsidRDefault="00000000" w:rsidRPr="00000000" w14:paraId="0000019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w:t>
            </w:r>
          </w:p>
        </w:tc>
        <w:tc>
          <w:tcPr>
            <w:tcBorders>
              <w:left w:color="000000" w:space="0" w:sz="4" w:val="single"/>
            </w:tcBorders>
          </w:tcPr>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Course is limited by the duration of the semester and it’s participants are limited by their availability. Work from other classes and personal responsibilities will factor into how much time can be dedicated towards the project. Time Zones will also be a factor.</w:t>
            </w:r>
          </w:p>
        </w:tc>
      </w:tr>
      <w:tr>
        <w:tc>
          <w:tcPr>
            <w:tcBorders>
              <w:right w:color="000000" w:space="0" w:sz="4" w:val="single"/>
            </w:tcBorders>
          </w:tcPr>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Experience</w:t>
            </w:r>
          </w:p>
        </w:tc>
        <w:tc>
          <w:tcPr>
            <w:tcBorders>
              <w:left w:color="000000" w:space="0" w:sz="4" w:val="single"/>
            </w:tcBorders>
          </w:tcPr>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lack of experience in certain areas and technologies will slow down development and prototyping time.</w:t>
            </w:r>
          </w:p>
        </w:tc>
      </w:tr>
      <w:tr>
        <w:tc>
          <w:tcPr>
            <w:tcBorders>
              <w:right w:color="000000" w:space="0" w:sz="4" w:val="single"/>
            </w:tcBorders>
          </w:tcPr>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COVID-19</w:t>
            </w:r>
          </w:p>
        </w:tc>
        <w:tc>
          <w:tcPr>
            <w:tcBorders>
              <w:left w:color="000000" w:space="0" w:sz="4" w:val="single"/>
            </w:tcBorders>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virus can cause unforeseen delays and complications, even at this stage of time. </w:t>
            </w:r>
          </w:p>
        </w:tc>
      </w:tr>
      <w:tr>
        <w:trPr>
          <w:trHeight w:val="1938.1249999999998" w:hRule="atLeast"/>
        </w:trPr>
        <w:tc>
          <w:tcPr>
            <w:tcBorders>
              <w:right w:color="000000" w:space="0" w:sz="4" w:val="single"/>
            </w:tcBorders>
          </w:tcPr>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API Access </w:t>
            </w:r>
          </w:p>
        </w:tc>
        <w:tc>
          <w:tcPr>
            <w:tcBorders>
              <w:left w:color="000000" w:space="0" w:sz="4" w:val="single"/>
            </w:tcBorders>
          </w:tcPr>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Mapping software may be limited depending on the Operating System. Other tools may require access to Third Party Data that could be rate limited or require payment.</w:t>
            </w:r>
          </w:p>
        </w:tc>
      </w:tr>
      <w:tr>
        <w:trPr>
          <w:trHeight w:val="1938.1249999999998" w:hRule="atLeast"/>
        </w:trPr>
        <w:tc>
          <w:tcPr>
            <w:tcBorders>
              <w:right w:color="000000" w:space="0" w:sz="4" w:val="single"/>
            </w:tcBorders>
          </w:tcPr>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Two Devs</w:t>
            </w:r>
          </w:p>
        </w:tc>
        <w:tc>
          <w:tcPr>
            <w:tcBorders>
              <w:left w:color="000000" w:space="0" w:sz="4" w:val="single"/>
            </w:tcBorders>
          </w:tcPr>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project of this undertaking, while not difficult, can lead to issues that may require more than 2 devs in certain periods. This may siphon time away from other team members responsibilities</w:t>
            </w:r>
          </w:p>
        </w:tc>
      </w:tr>
      <w:tr>
        <w:trPr>
          <w:trHeight w:val="1938.1249999999998" w:hRule="atLeast"/>
        </w:trPr>
        <w:tc>
          <w:tcPr>
            <w:tcBorders>
              <w:right w:color="000000" w:space="0" w:sz="4" w:val="single"/>
            </w:tcBorders>
          </w:tcPr>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tcBorders>
          </w:tcPr>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we do not foresee us needing additional technologies for our application, these resources may suddenly be required as we create our application. This may cause us to have to quickly adapt and acquire resources inorder to progress. In addition, we may need finance resources if additional software is needed. </w:t>
            </w:r>
          </w:p>
        </w:tc>
      </w:tr>
      <w:tr>
        <w:trPr>
          <w:trHeight w:val="1938.1249999999998" w:hRule="atLeast"/>
        </w:trPr>
        <w:tc>
          <w:tcPr>
            <w:tcBorders>
              <w:right w:color="000000" w:space="0" w:sz="4" w:val="single"/>
            </w:tcBorders>
          </w:tcPr>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 of Resources</w:t>
            </w:r>
          </w:p>
        </w:tc>
        <w:tc>
          <w:tcPr>
            <w:tcBorders>
              <w:left w:color="000000" w:space="0" w:sz="4" w:val="single"/>
            </w:tcBorders>
          </w:tcPr>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conduct software quality assurance testing(SQA) that ensures the quality of our application we need resources and the implementation of these resources often involves immediate cost.</w:t>
            </w:r>
          </w:p>
        </w:tc>
      </w:tr>
    </w:tbl>
    <w:p w:rsidR="00000000" w:rsidDel="00000000" w:rsidP="00000000" w:rsidRDefault="00000000" w:rsidRPr="00000000" w14:paraId="000001AE">
      <w:pPr>
        <w:pStyle w:val="Heading1"/>
        <w:spacing w:after="0" w:before="480" w:line="276" w:lineRule="auto"/>
        <w:rPr>
          <w:rFonts w:ascii="Cambria" w:cs="Cambria" w:eastAsia="Cambria" w:hAnsi="Cambria"/>
          <w:b w:val="1"/>
          <w:color w:val="366091"/>
          <w:sz w:val="28"/>
          <w:szCs w:val="28"/>
        </w:rPr>
      </w:pPr>
      <w:bookmarkStart w:colFirst="0" w:colLast="0" w:name="_4d34og8" w:id="12"/>
      <w:bookmarkEnd w:id="12"/>
      <w:r w:rsidDel="00000000" w:rsidR="00000000" w:rsidRPr="00000000">
        <w:rPr>
          <w:rFonts w:ascii="Cambria" w:cs="Cambria" w:eastAsia="Cambria" w:hAnsi="Cambria"/>
          <w:b w:val="1"/>
          <w:color w:val="366091"/>
          <w:sz w:val="28"/>
          <w:szCs w:val="28"/>
          <w:rtl w:val="0"/>
        </w:rPr>
        <w:t xml:space="preserve">Risk Management Strategy</w:t>
      </w:r>
    </w:p>
    <w:p w:rsidR="00000000" w:rsidDel="00000000" w:rsidP="00000000" w:rsidRDefault="00000000" w:rsidRPr="00000000" w14:paraId="000001AF">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0">
      <w:pPr>
        <w:spacing w:after="200" w:line="276" w:lineRule="auto"/>
        <w:rPr>
          <w:rFonts w:ascii="Calibri" w:cs="Calibri" w:eastAsia="Calibri" w:hAnsi="Calibri"/>
          <w:sz w:val="20"/>
          <w:szCs w:val="20"/>
        </w:rPr>
      </w:pPr>
      <w:del w:author="Jevon Cowell" w:id="27" w:date="2021-02-16T01:39:07Z">
        <w:r w:rsidDel="00000000" w:rsidR="00000000" w:rsidRPr="00000000">
          <w:rPr>
            <w:rFonts w:ascii="Calibri" w:cs="Calibri" w:eastAsia="Calibri" w:hAnsi="Calibri"/>
            <w:sz w:val="20"/>
            <w:szCs w:val="20"/>
            <w:rtl w:val="0"/>
          </w:rPr>
          <w:delText xml:space="preserve">This section will include the risk mitigation and management techniques and strategies that will be applied to the project. This may be presented in the following format:</w:delText>
        </w:r>
      </w:del>
      <w:r w:rsidDel="00000000" w:rsidR="00000000" w:rsidRPr="00000000">
        <w:rPr>
          <w:rtl w:val="0"/>
        </w:rPr>
      </w:r>
    </w:p>
    <w:tbl>
      <w:tblPr>
        <w:tblStyle w:val="Table7"/>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B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B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B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B4">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Mitigation Method</w:t>
            </w:r>
          </w:p>
        </w:tc>
      </w:tr>
      <w:tr>
        <w:trPr>
          <w:trHeight w:val="229.14062499999997" w:hRule="atLeast"/>
        </w:trPr>
        <w:tc>
          <w:tcPr>
            <w:tcBorders>
              <w:right w:color="000000" w:space="0" w:sz="4" w:val="single"/>
            </w:tcBorders>
          </w:tcPr>
          <w:p w:rsidR="00000000" w:rsidDel="00000000" w:rsidP="00000000" w:rsidRDefault="00000000" w:rsidRPr="00000000" w14:paraId="000001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Vendor approval</w:t>
            </w:r>
          </w:p>
        </w:tc>
        <w:tc>
          <w:tcPr>
            <w:tcBorders>
              <w:left w:color="000000" w:space="0" w:sz="4" w:val="single"/>
              <w:right w:color="000000" w:space="0" w:sz="4" w:val="single"/>
            </w:tcBorders>
          </w:tcPr>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Demand-Supply</w:t>
            </w:r>
          </w:p>
        </w:tc>
        <w:tc>
          <w:tcPr>
            <w:tcBorders>
              <w:left w:color="000000" w:space="0" w:sz="4" w:val="single"/>
            </w:tcBorders>
          </w:tcPr>
          <w:p w:rsidR="00000000" w:rsidDel="00000000" w:rsidP="00000000" w:rsidRDefault="00000000" w:rsidRPr="00000000" w14:paraId="000001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more vendors to mitigate the loss.</w:t>
            </w:r>
          </w:p>
        </w:tc>
      </w:tr>
      <w:tr>
        <w:tc>
          <w:tcPr>
            <w:tcBorders>
              <w:right w:color="000000" w:space="0" w:sz="4" w:val="single"/>
            </w:tcBorders>
          </w:tcPr>
          <w:p w:rsidR="00000000" w:rsidDel="00000000" w:rsidP="00000000" w:rsidRDefault="00000000" w:rsidRPr="00000000" w14:paraId="000001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File Corruption</w:t>
            </w:r>
          </w:p>
        </w:tc>
        <w:tc>
          <w:tcPr>
            <w:tcBorders>
              <w:left w:color="000000" w:space="0" w:sz="4" w:val="single"/>
              <w:right w:color="000000" w:space="0" w:sz="4" w:val="single"/>
            </w:tcBorders>
          </w:tcPr>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loss of whole or part of projects.</w:t>
            </w:r>
          </w:p>
        </w:tc>
        <w:tc>
          <w:tcPr>
            <w:tcBorders>
              <w:left w:color="000000" w:space="0" w:sz="4" w:val="single"/>
            </w:tcBorders>
          </w:tcPr>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Git Version Control and Github. </w:t>
            </w:r>
          </w:p>
        </w:tc>
      </w:tr>
      <w:tr>
        <w:tc>
          <w:tcPr>
            <w:tcBorders>
              <w:right w:color="000000" w:space="0" w:sz="4" w:val="single"/>
            </w:tcBorders>
          </w:tcPr>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Scheduling and Communication</w:t>
            </w:r>
          </w:p>
        </w:tc>
        <w:tc>
          <w:tcPr>
            <w:tcBorders>
              <w:left w:color="000000" w:space="0" w:sz="4" w:val="single"/>
              <w:right w:color="000000" w:space="0" w:sz="4" w:val="single"/>
            </w:tcBorders>
          </w:tcPr>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Disorganization  affecting Development, Business Analysis , and Testing. </w:t>
            </w:r>
          </w:p>
        </w:tc>
        <w:tc>
          <w:tcPr>
            <w:tcBorders>
              <w:left w:color="000000" w:space="0" w:sz="4" w:val="single"/>
            </w:tcBorders>
          </w:tcPr>
          <w:p w:rsidR="00000000" w:rsidDel="00000000" w:rsidP="00000000" w:rsidRDefault="00000000" w:rsidRPr="00000000" w14:paraId="000001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Weekly Meeting and Meeting Minutes Summary.</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Adoption of New Technology</w:t>
            </w:r>
          </w:p>
        </w:tc>
        <w:tc>
          <w:tcPr>
            <w:tcBorders>
              <w:left w:color="000000" w:space="0" w:sz="4" w:val="single"/>
              <w:right w:color="000000" w:space="0" w:sz="4" w:val="single"/>
            </w:tcBorders>
          </w:tcPr>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 time sink into learning new technology instead of actual development</w:t>
            </w:r>
          </w:p>
        </w:tc>
        <w:tc>
          <w:tcPr>
            <w:tcBorders>
              <w:left w:color="000000" w:space="0" w:sz="4" w:val="single"/>
            </w:tcBorders>
          </w:tcPr>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needed technology for Product features and schedule time into development to learn and integrate into product. </w:t>
            </w:r>
          </w:p>
        </w:tc>
      </w:tr>
      <w:tr>
        <w:tc>
          <w:tcPr>
            <w:tcBorders>
              <w:right w:color="000000" w:space="0" w:sz="4" w:val="single"/>
            </w:tcBorders>
          </w:tcPr>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End-User Engagement</w:t>
            </w:r>
          </w:p>
        </w:tc>
        <w:tc>
          <w:tcPr>
            <w:tcBorders>
              <w:left w:color="000000" w:space="0" w:sz="4" w:val="single"/>
              <w:right w:color="000000" w:space="0" w:sz="4" w:val="single"/>
            </w:tcBorders>
          </w:tcPr>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Non-adoption of application.</w:t>
            </w:r>
          </w:p>
        </w:tc>
        <w:tc>
          <w:tcPr>
            <w:tcBorders>
              <w:left w:color="000000" w:space="0" w:sz="4" w:val="single"/>
            </w:tcBorders>
          </w:tcPr>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 on White Box/Black Box testing, Integration testing ,etc</w:t>
            </w:r>
          </w:p>
        </w:tc>
      </w:tr>
      <w:tr>
        <w:tc>
          <w:tcPr>
            <w:tcBorders>
              <w:right w:color="000000" w:space="0" w:sz="4" w:val="single"/>
            </w:tcBorders>
          </w:tcPr>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Poor Quality Code</w:t>
            </w:r>
          </w:p>
        </w:tc>
        <w:tc>
          <w:tcPr>
            <w:tcBorders>
              <w:left w:color="000000" w:space="0" w:sz="4" w:val="single"/>
              <w:right w:color="000000" w:space="0" w:sz="4" w:val="single"/>
            </w:tcBorders>
          </w:tcPr>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Slower and disorganized Development. Harder and longer Debugging sessions</w:t>
            </w:r>
          </w:p>
        </w:tc>
        <w:tc>
          <w:tcPr>
            <w:tcBorders>
              <w:left w:color="000000" w:space="0" w:sz="4" w:val="single"/>
            </w:tcBorders>
          </w:tcPr>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UML and other design-oriented diagrams for consistency.</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Peer Development. </w:t>
            </w:r>
          </w:p>
        </w:tc>
      </w:tr>
      <w:tr>
        <w:tc>
          <w:tcPr>
            <w:tcBorders>
              <w:right w:color="000000" w:space="0" w:sz="4" w:val="single"/>
            </w:tcBorders>
          </w:tcPr>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D4">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1D5">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Alongside this, there should be a summary of the most significant risks threatening the project. </w:t>
      </w:r>
    </w:p>
    <w:p w:rsidR="00000000" w:rsidDel="00000000" w:rsidP="00000000" w:rsidRDefault="00000000" w:rsidRPr="00000000" w14:paraId="000001D6">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1D7">
      <w:pPr>
        <w:spacing w:after="200" w:line="276" w:lineRule="auto"/>
        <w:rPr>
          <w:rFonts w:ascii="Calibri" w:cs="Calibri" w:eastAsia="Calibri" w:hAnsi="Calibri"/>
          <w:i w:val="1"/>
          <w:color w:val="ff0000"/>
        </w:rPr>
      </w:pPr>
      <w:commentRangeStart w:id="1"/>
      <w:r w:rsidDel="00000000" w:rsidR="00000000" w:rsidRPr="00000000">
        <w:rPr>
          <w:rFonts w:ascii="Calibri" w:cs="Calibri" w:eastAsia="Calibri" w:hAnsi="Calibri"/>
          <w:i w:val="1"/>
          <w:color w:val="ff0000"/>
          <w:rtl w:val="0"/>
        </w:rPr>
        <w:t xml:space="preserve">Please insert here a Risk Management Process chart from W3 lecture, Slide 46 and explain the process.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8">
      <w:pPr>
        <w:pStyle w:val="Heading1"/>
        <w:spacing w:after="0" w:before="480" w:line="276" w:lineRule="auto"/>
        <w:rPr>
          <w:rFonts w:ascii="Cambria" w:cs="Cambria" w:eastAsia="Cambria" w:hAnsi="Cambria"/>
          <w:b w:val="1"/>
          <w:color w:val="366091"/>
          <w:sz w:val="28"/>
          <w:szCs w:val="28"/>
        </w:rPr>
      </w:pPr>
      <w:bookmarkStart w:colFirst="0" w:colLast="0" w:name="_17dp8vu" w:id="13"/>
      <w:bookmarkEnd w:id="13"/>
      <w:r w:rsidDel="00000000" w:rsidR="00000000" w:rsidRPr="00000000">
        <w:rPr>
          <w:rFonts w:ascii="Cambria" w:cs="Cambria" w:eastAsia="Cambria" w:hAnsi="Cambria"/>
          <w:b w:val="1"/>
          <w:color w:val="366091"/>
          <w:sz w:val="28"/>
          <w:szCs w:val="28"/>
          <w:rtl w:val="0"/>
        </w:rPr>
        <w:t xml:space="preserve">Deliverables</w:t>
      </w:r>
    </w:p>
    <w:p w:rsidR="00000000" w:rsidDel="00000000" w:rsidP="00000000" w:rsidRDefault="00000000" w:rsidRPr="00000000" w14:paraId="000001D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A">
      <w:pPr>
        <w:spacing w:after="200" w:line="276" w:lineRule="auto"/>
        <w:rPr>
          <w:rFonts w:ascii="Calibri" w:cs="Calibri" w:eastAsia="Calibri" w:hAnsi="Calibri"/>
          <w:sz w:val="20"/>
          <w:szCs w:val="20"/>
        </w:rPr>
      </w:pPr>
      <w:del w:author="Jevon Cowell" w:id="28" w:date="2021-02-16T01:39:17Z">
        <w:r w:rsidDel="00000000" w:rsidR="00000000" w:rsidRPr="00000000">
          <w:rPr>
            <w:rFonts w:ascii="Calibri" w:cs="Calibri" w:eastAsia="Calibri" w:hAnsi="Calibri"/>
            <w:sz w:val="20"/>
            <w:szCs w:val="20"/>
            <w:rtl w:val="0"/>
          </w:rPr>
          <w:delText xml:space="preserve">This section should include the main deliverables and outcomes the project is expected to achieve. It may be presented in the following format (see the project delivery schedule on Blackboard):</w:delText>
        </w:r>
      </w:del>
      <w:r w:rsidDel="00000000" w:rsidR="00000000" w:rsidRPr="00000000">
        <w:rPr>
          <w:rtl w:val="0"/>
        </w:rPr>
      </w:r>
    </w:p>
    <w:tbl>
      <w:tblPr>
        <w:tblStyle w:val="Table8"/>
        <w:tblW w:w="9330.0" w:type="dxa"/>
        <w:jc w:val="left"/>
        <w:tblInd w:w="-150.0" w:type="dxa"/>
        <w:tblBorders>
          <w:top w:color="000000" w:space="0" w:sz="8" w:val="single"/>
          <w:left w:color="000000" w:space="0" w:sz="8" w:val="single"/>
          <w:bottom w:color="000000" w:space="0" w:sz="8" w:val="single"/>
          <w:right w:color="000000" w:space="0" w:sz="8" w:val="single"/>
        </w:tblBorders>
        <w:tblLayout w:type="fixed"/>
        <w:tblLook w:val="04A0"/>
      </w:tblPr>
      <w:tblGrid>
        <w:gridCol w:w="885"/>
        <w:gridCol w:w="4860"/>
        <w:gridCol w:w="3585"/>
        <w:tblGridChange w:id="0">
          <w:tblGrid>
            <w:gridCol w:w="885"/>
            <w:gridCol w:w="4860"/>
            <w:gridCol w:w="3585"/>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D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tcBorders>
              <w:left w:color="000000" w:space="0" w:sz="4" w:val="single"/>
              <w:right w:color="000000" w:space="0" w:sz="4" w:val="single"/>
            </w:tcBorders>
            <w:shd w:fill="d5d0b4" w:val="clear"/>
          </w:tcPr>
          <w:p w:rsidR="00000000" w:rsidDel="00000000" w:rsidP="00000000" w:rsidRDefault="00000000" w:rsidRPr="00000000" w14:paraId="000001D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D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Responsible Party</w:t>
            </w:r>
          </w:p>
        </w:tc>
      </w:tr>
      <w:tr>
        <w:tc>
          <w:tcPr>
            <w:tcBorders>
              <w:left w:color="000000" w:space="0" w:sz="4" w:val="single"/>
              <w:right w:color="000000" w:space="0" w:sz="4" w:val="single"/>
            </w:tcBorders>
          </w:tcPr>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 29</w:t>
            </w:r>
          </w:p>
        </w:tc>
        <w:tc>
          <w:tcPr>
            <w:tcBorders>
              <w:left w:color="000000" w:space="0" w:sz="4" w:val="single"/>
              <w:right w:color="000000" w:space="0" w:sz="4" w:val="single"/>
            </w:tcBorders>
          </w:tcPr>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proposal</w:t>
            </w:r>
          </w:p>
        </w:tc>
        <w:tc>
          <w:tcPr>
            <w:tcBorders>
              <w:left w:color="000000" w:space="0" w:sz="4" w:val="single"/>
            </w:tcBorders>
          </w:tcPr>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r>
      <w:tr>
        <w:tc>
          <w:tcPr>
            <w:tcBorders>
              <w:right w:color="000000" w:space="0" w:sz="4" w:val="single"/>
            </w:tcBorders>
          </w:tcPr>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5</w:t>
            </w:r>
          </w:p>
        </w:tc>
        <w:tc>
          <w:tcPr>
            <w:tcBorders>
              <w:left w:color="000000" w:space="0" w:sz="4" w:val="single"/>
              <w:right w:color="000000" w:space="0" w:sz="4" w:val="single"/>
            </w:tcBorders>
          </w:tcPr>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PID Document</w:t>
            </w:r>
          </w:p>
        </w:tc>
        <w:tc>
          <w:tcPr>
            <w:tcBorders>
              <w:left w:color="000000" w:space="0" w:sz="4" w:val="single"/>
            </w:tcBorders>
          </w:tcPr>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r>
      <w:tr>
        <w:tc>
          <w:tcPr>
            <w:tcBorders>
              <w:right w:color="000000" w:space="0" w:sz="4" w:val="single"/>
            </w:tcBorders>
          </w:tcPr>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13</w:t>
            </w:r>
          </w:p>
        </w:tc>
        <w:tc>
          <w:tcPr>
            <w:tcBorders>
              <w:left w:color="000000" w:space="0" w:sz="4" w:val="single"/>
              <w:right w:color="000000" w:space="0" w:sz="4" w:val="single"/>
            </w:tcBorders>
          </w:tcPr>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 RACI</w:t>
            </w:r>
          </w:p>
        </w:tc>
        <w:tc>
          <w:tcPr>
            <w:tcBorders>
              <w:left w:color="000000" w:space="0" w:sz="4" w:val="single"/>
            </w:tcBorders>
          </w:tcPr>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DBA</w:t>
            </w:r>
          </w:p>
        </w:tc>
      </w:tr>
      <w:tr>
        <w:tc>
          <w:tcPr>
            <w:tcBorders>
              <w:right w:color="000000" w:space="0" w:sz="4" w:val="single"/>
            </w:tcBorders>
          </w:tcPr>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20</w:t>
            </w:r>
          </w:p>
        </w:tc>
        <w:tc>
          <w:tcPr>
            <w:tcBorders>
              <w:left w:color="000000" w:space="0" w:sz="4" w:val="single"/>
              <w:right w:color="000000" w:space="0" w:sz="4" w:val="single"/>
            </w:tcBorders>
          </w:tcPr>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Types</w:t>
            </w:r>
          </w:p>
        </w:tc>
        <w:tc>
          <w:tcPr>
            <w:tcBorders>
              <w:left w:color="000000" w:space="0" w:sz="4" w:val="single"/>
            </w:tcBorders>
          </w:tcPr>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27</w:t>
            </w:r>
          </w:p>
        </w:tc>
        <w:tc>
          <w:tcPr>
            <w:tcBorders>
              <w:left w:color="000000" w:space="0" w:sz="4" w:val="single"/>
              <w:right w:color="000000" w:space="0" w:sz="4" w:val="single"/>
            </w:tcBorders>
          </w:tcPr>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Diagram</w:t>
            </w:r>
          </w:p>
        </w:tc>
        <w:tc>
          <w:tcPr>
            <w:tcBorders>
              <w:left w:color="000000" w:space="0" w:sz="4" w:val="single"/>
            </w:tcBorders>
          </w:tcPr>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w:t>
            </w:r>
          </w:p>
        </w:tc>
      </w:tr>
      <w:tr>
        <w:tc>
          <w:tcPr>
            <w:tcBorders>
              <w:right w:color="000000" w:space="0" w:sz="4" w:val="single"/>
            </w:tcBorders>
          </w:tcPr>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6</w:t>
            </w:r>
          </w:p>
        </w:tc>
        <w:tc>
          <w:tcPr>
            <w:tcBorders>
              <w:left w:color="000000" w:space="0" w:sz="4" w:val="single"/>
              <w:right w:color="000000" w:space="0" w:sz="4" w:val="single"/>
            </w:tcBorders>
          </w:tcPr>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Requirement</w:t>
            </w:r>
          </w:p>
        </w:tc>
        <w:tc>
          <w:tcPr>
            <w:tcBorders>
              <w:left w:color="000000" w:space="0" w:sz="4" w:val="single"/>
            </w:tcBorders>
          </w:tcPr>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BA</w:t>
            </w:r>
          </w:p>
        </w:tc>
      </w:tr>
      <w:tr>
        <w:tc>
          <w:tcPr>
            <w:tcBorders>
              <w:right w:color="000000" w:space="0" w:sz="4" w:val="single"/>
            </w:tcBorders>
          </w:tcPr>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20</w:t>
            </w:r>
          </w:p>
        </w:tc>
        <w:tc>
          <w:tcPr>
            <w:tcBorders>
              <w:left w:color="000000" w:space="0" w:sz="4" w:val="single"/>
              <w:right w:color="000000" w:space="0" w:sz="4" w:val="single"/>
            </w:tcBorders>
          </w:tcPr>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RCT</w:t>
            </w:r>
          </w:p>
        </w:tc>
        <w:tc>
          <w:tcPr>
            <w:tcBorders>
              <w:left w:color="000000" w:space="0" w:sz="4" w:val="single"/>
            </w:tcBorders>
          </w:tcPr>
          <w:p w:rsidR="00000000" w:rsidDel="00000000" w:rsidP="00000000" w:rsidRDefault="00000000" w:rsidRPr="00000000" w14:paraId="000001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BA</w:t>
            </w:r>
          </w:p>
        </w:tc>
      </w:tr>
      <w:tr>
        <w:tc>
          <w:tcPr>
            <w:tcBorders>
              <w:right w:color="000000" w:space="0" w:sz="4" w:val="single"/>
            </w:tcBorders>
          </w:tcPr>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27</w:t>
            </w:r>
          </w:p>
        </w:tc>
        <w:tc>
          <w:tcPr>
            <w:tcBorders>
              <w:left w:color="000000" w:space="0" w:sz="4" w:val="single"/>
              <w:right w:color="000000" w:space="0" w:sz="4" w:val="single"/>
            </w:tcBorders>
          </w:tcPr>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Requirement</w:t>
            </w:r>
          </w:p>
        </w:tc>
        <w:tc>
          <w:tcPr>
            <w:tcBorders>
              <w:left w:color="000000" w:space="0" w:sz="4" w:val="single"/>
            </w:tcBorders>
          </w:tcPr>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w:t>
            </w:r>
          </w:p>
        </w:tc>
      </w:tr>
      <w:tr>
        <w:tc>
          <w:tcPr>
            <w:tcBorders>
              <w:right w:color="000000" w:space="0" w:sz="4" w:val="single"/>
            </w:tcBorders>
          </w:tcPr>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3</w:t>
            </w:r>
          </w:p>
        </w:tc>
        <w:tc>
          <w:tcPr>
            <w:tcBorders>
              <w:left w:color="000000" w:space="0" w:sz="4" w:val="single"/>
              <w:right w:color="000000" w:space="0" w:sz="4" w:val="single"/>
            </w:tcBorders>
          </w:tcPr>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 model, ER Diagrams</w:t>
            </w:r>
          </w:p>
        </w:tc>
        <w:tc>
          <w:tcPr>
            <w:tcBorders>
              <w:left w:color="000000" w:space="0" w:sz="4" w:val="single"/>
            </w:tcBorders>
          </w:tcPr>
          <w:p w:rsidR="00000000" w:rsidDel="00000000" w:rsidP="00000000" w:rsidRDefault="00000000" w:rsidRPr="00000000" w14:paraId="000001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DBA</w:t>
            </w:r>
          </w:p>
        </w:tc>
      </w:tr>
      <w:tr>
        <w:tc>
          <w:tcPr>
            <w:tcBorders>
              <w:right w:color="000000" w:space="0" w:sz="4" w:val="single"/>
            </w:tcBorders>
          </w:tcPr>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10</w:t>
            </w:r>
          </w:p>
        </w:tc>
        <w:tc>
          <w:tcPr>
            <w:tcBorders>
              <w:left w:color="000000" w:space="0" w:sz="4" w:val="single"/>
              <w:right w:color="000000" w:space="0" w:sz="4" w:val="single"/>
            </w:tcBorders>
          </w:tcPr>
          <w:p w:rsidR="00000000" w:rsidDel="00000000" w:rsidP="00000000" w:rsidRDefault="00000000" w:rsidRPr="00000000" w14:paraId="000001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Architecture Diagrams</w:t>
            </w:r>
          </w:p>
        </w:tc>
        <w:tc>
          <w:tcPr>
            <w:tcBorders>
              <w:left w:color="000000" w:space="0" w:sz="4" w:val="single"/>
            </w:tcBorders>
          </w:tcPr>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QA</w:t>
            </w:r>
          </w:p>
        </w:tc>
      </w:tr>
      <w:tr>
        <w:tc>
          <w:tcPr>
            <w:tcBorders>
              <w:right w:color="000000" w:space="0" w:sz="4" w:val="single"/>
            </w:tcBorders>
          </w:tcPr>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17</w:t>
            </w:r>
          </w:p>
        </w:tc>
        <w:tc>
          <w:tcPr>
            <w:tcBorders>
              <w:left w:color="000000" w:space="0" w:sz="4" w:val="single"/>
              <w:right w:color="000000" w:space="0" w:sz="4" w:val="single"/>
            </w:tcBorders>
          </w:tcPr>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Design Diagrams</w:t>
            </w:r>
          </w:p>
        </w:tc>
        <w:tc>
          <w:tcPr>
            <w:tcBorders>
              <w:left w:color="000000" w:space="0" w:sz="4" w:val="single"/>
            </w:tcBorders>
          </w:tcPr>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1</w:t>
            </w:r>
          </w:p>
        </w:tc>
        <w:tc>
          <w:tcPr>
            <w:tcBorders>
              <w:left w:color="000000" w:space="0" w:sz="4" w:val="single"/>
              <w:right w:color="000000" w:space="0" w:sz="4" w:val="single"/>
            </w:tcBorders>
          </w:tcPr>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Documentation</w:t>
            </w:r>
          </w:p>
        </w:tc>
        <w:tc>
          <w:tcPr>
            <w:tcBorders>
              <w:left w:color="000000" w:space="0" w:sz="4" w:val="single"/>
            </w:tcBorders>
          </w:tcPr>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QA</w:t>
            </w:r>
          </w:p>
        </w:tc>
      </w:tr>
      <w:tr>
        <w:tc>
          <w:tcPr>
            <w:tcBorders>
              <w:right w:color="000000" w:space="0" w:sz="4" w:val="single"/>
            </w:tcBorders>
          </w:tcPr>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8</w:t>
            </w:r>
          </w:p>
        </w:tc>
        <w:tc>
          <w:tcPr>
            <w:tcBorders>
              <w:left w:color="000000" w:space="0" w:sz="4" w:val="single"/>
              <w:right w:color="000000" w:space="0" w:sz="4" w:val="single"/>
            </w:tcBorders>
          </w:tcPr>
          <w:p w:rsidR="00000000" w:rsidDel="00000000" w:rsidP="00000000" w:rsidRDefault="00000000" w:rsidRPr="00000000" w14:paraId="000002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 Presentation</w:t>
            </w:r>
          </w:p>
        </w:tc>
        <w:tc>
          <w:tcPr>
            <w:tcBorders>
              <w:left w:color="000000" w:space="0" w:sz="4" w:val="single"/>
            </w:tcBorders>
          </w:tcPr>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w:t>
            </w:r>
          </w:p>
        </w:tc>
      </w:tr>
    </w:tbl>
    <w:p w:rsidR="00000000" w:rsidDel="00000000" w:rsidP="00000000" w:rsidRDefault="00000000" w:rsidRPr="00000000" w14:paraId="00000205">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206">
      <w:pPr>
        <w:pStyle w:val="Subtitle"/>
        <w:keepNext w:val="0"/>
        <w:keepLines w:val="0"/>
        <w:spacing w:after="200" w:line="276" w:lineRule="auto"/>
        <w:rPr>
          <w:del w:author="Jevon Cowell" w:id="29" w:date="2021-02-16T01:39:27Z"/>
          <w:rFonts w:ascii="Cambria" w:cs="Cambria" w:eastAsia="Cambria" w:hAnsi="Cambria"/>
          <w:i w:val="1"/>
          <w:color w:val="ff0000"/>
          <w:sz w:val="22"/>
          <w:szCs w:val="22"/>
        </w:rPr>
      </w:pPr>
      <w:del w:author="Jevon Cowell" w:id="29" w:date="2021-02-16T01:39:27Z">
        <w:r w:rsidDel="00000000" w:rsidR="00000000" w:rsidRPr="00000000">
          <w:rPr>
            <w:rFonts w:ascii="Cambria" w:cs="Cambria" w:eastAsia="Cambria" w:hAnsi="Cambria"/>
            <w:i w:val="1"/>
            <w:color w:val="ff0000"/>
            <w:sz w:val="22"/>
            <w:szCs w:val="22"/>
            <w:rtl w:val="0"/>
          </w:rPr>
          <w:delText xml:space="preserve">Take a list of deliverables from the Project Delivery Schedule excel document.</w:delText>
        </w:r>
      </w:del>
    </w:p>
    <w:p w:rsidR="00000000" w:rsidDel="00000000" w:rsidP="00000000" w:rsidRDefault="00000000" w:rsidRPr="00000000" w14:paraId="00000207">
      <w:pPr>
        <w:pStyle w:val="Heading1"/>
        <w:keepNext w:val="0"/>
        <w:keepLines w:val="0"/>
        <w:spacing w:after="200" w:line="276" w:lineRule="auto"/>
        <w:rPr>
          <w:rFonts w:ascii="Cambria" w:cs="Cambria" w:eastAsia="Cambria" w:hAnsi="Cambria"/>
          <w:b w:val="1"/>
          <w:color w:val="4f81bd"/>
          <w:sz w:val="28"/>
          <w:szCs w:val="28"/>
          <w:rPrChange w:author="Jevon Cowell" w:id="30" w:date="2021-02-16T01:52:40Z">
            <w:rPr>
              <w:rFonts w:ascii="Calibri" w:cs="Calibri" w:eastAsia="Calibri" w:hAnsi="Calibri"/>
              <w:sz w:val="20"/>
              <w:szCs w:val="20"/>
            </w:rPr>
          </w:rPrChange>
        </w:rPr>
        <w:pPrChange w:author="Jevon Cowell" w:id="0" w:date="2021-02-16T01:52:40Z">
          <w:pPr>
            <w:pStyle w:val="Subtitle"/>
            <w:keepNext w:val="0"/>
            <w:keepLines w:val="0"/>
            <w:spacing w:after="200" w:line="276" w:lineRule="auto"/>
          </w:pPr>
        </w:pPrChange>
      </w:pPr>
      <w:r w:rsidDel="00000000" w:rsidR="00000000" w:rsidRPr="00000000">
        <w:rPr>
          <w:rFonts w:ascii="Cambria" w:cs="Cambria" w:eastAsia="Cambria" w:hAnsi="Cambria"/>
          <w:b w:val="1"/>
          <w:color w:val="4f81bd"/>
          <w:sz w:val="28"/>
          <w:szCs w:val="28"/>
          <w:rtl w:val="0"/>
          <w:rPrChange w:author="Jevon Cowell" w:id="30" w:date="2021-02-16T01:52:40Z">
            <w:rPr>
              <w:rFonts w:ascii="Cambria" w:cs="Cambria" w:eastAsia="Cambria" w:hAnsi="Cambria"/>
              <w:b w:val="1"/>
              <w:color w:val="366091"/>
              <w:sz w:val="28"/>
              <w:szCs w:val="28"/>
            </w:rPr>
          </w:rPrChange>
        </w:rPr>
        <w:t xml:space="preserve">Stakeholders</w:t>
      </w:r>
      <w:r w:rsidDel="00000000" w:rsidR="00000000" w:rsidRPr="00000000">
        <w:rPr>
          <w:rtl w:val="0"/>
        </w:rPr>
      </w:r>
    </w:p>
    <w:p w:rsidR="00000000" w:rsidDel="00000000" w:rsidP="00000000" w:rsidRDefault="00000000" w:rsidRPr="00000000" w14:paraId="00000208">
      <w:pPr>
        <w:spacing w:after="200" w:line="276" w:lineRule="auto"/>
        <w:rPr>
          <w:rFonts w:ascii="Calibri" w:cs="Calibri" w:eastAsia="Calibri" w:hAnsi="Calibri"/>
          <w:sz w:val="20"/>
          <w:szCs w:val="20"/>
        </w:rPr>
      </w:pPr>
      <w:del w:author="Jevon Cowell" w:id="31" w:date="2021-02-16T01:39:21Z">
        <w:r w:rsidDel="00000000" w:rsidR="00000000" w:rsidRPr="00000000">
          <w:rPr>
            <w:rFonts w:ascii="Calibri" w:cs="Calibri" w:eastAsia="Calibri" w:hAnsi="Calibri"/>
            <w:sz w:val="20"/>
            <w:szCs w:val="20"/>
            <w:rtl w:val="0"/>
          </w:rPr>
          <w:delText xml:space="preserve">This section will include a list of all known stakeholders and their interests in the project. It may be presented in the following format:</w:delText>
        </w:r>
      </w:del>
      <w:r w:rsidDel="00000000" w:rsidR="00000000" w:rsidRPr="00000000">
        <w:rPr>
          <w:rtl w:val="0"/>
        </w:rPr>
      </w:r>
    </w:p>
    <w:tbl>
      <w:tblPr>
        <w:tblStyle w:val="Table9"/>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2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2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 stakeholders which directly affect the project. The business requirement, business process depends and runs on the basis of purchase patterns determined by the end users.</w:t>
            </w:r>
          </w:p>
        </w:tc>
      </w:tr>
      <w:tr>
        <w:tc>
          <w:tcPr>
            <w:tcBorders>
              <w:left w:color="000000" w:space="0" w:sz="4" w:val="single"/>
              <w:right w:color="000000" w:space="0" w:sz="4" w:val="single"/>
            </w:tcBorders>
          </w:tcPr>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Vendors</w:t>
            </w:r>
          </w:p>
        </w:tc>
        <w:tc>
          <w:tcPr>
            <w:tcBorders>
              <w:left w:color="000000" w:space="0" w:sz="4" w:val="single"/>
              <w:right w:color="000000" w:space="0" w:sz="4" w:val="single"/>
            </w:tcBorders>
          </w:tcPr>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Grocery stores, supermarkets will play a key role in delivering desired products. For eg: partnering up with multiple local and retail stores will determine availability of the product, based on which the stream of demand and supply can be maintained. </w:t>
            </w:r>
          </w:p>
        </w:tc>
      </w:tr>
      <w:tr>
        <w:tc>
          <w:tcPr>
            <w:tcBorders>
              <w:left w:color="000000" w:space="0" w:sz="4" w:val="single"/>
              <w:right w:color="000000" w:space="0" w:sz="4" w:val="single"/>
            </w:tcBorders>
          </w:tcPr>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w:t>
            </w:r>
          </w:p>
        </w:tc>
        <w:tc>
          <w:tcPr>
            <w:tcBorders>
              <w:left w:color="000000" w:space="0" w:sz="4" w:val="single"/>
              <w:right w:color="000000" w:space="0" w:sz="4" w:val="single"/>
            </w:tcBorders>
          </w:tcPr>
          <w:p w:rsidR="00000000" w:rsidDel="00000000" w:rsidP="00000000" w:rsidRDefault="00000000" w:rsidRPr="00000000" w14:paraId="000002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 agencies should be involved when taxes are incorporated onto various products. </w:t>
            </w:r>
          </w:p>
        </w:tc>
      </w:tr>
      <w:tr>
        <w:tc>
          <w:tcPr>
            <w:tcBorders>
              <w:left w:color="000000" w:space="0" w:sz="4" w:val="single"/>
              <w:right w:color="000000" w:space="0" w:sz="4" w:val="single"/>
            </w:tcBorders>
          </w:tcPr>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w:t>
            </w:r>
          </w:p>
        </w:tc>
        <w:tc>
          <w:tcPr>
            <w:tcBorders>
              <w:left w:color="000000" w:space="0" w:sz="4" w:val="single"/>
              <w:right w:color="000000" w:space="0" w:sz="4" w:val="single"/>
            </w:tcBorders>
          </w:tcPr>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Responsible for driving the objective of the project and strategizing an efficient approach towards achieving  it.</w:t>
            </w:r>
          </w:p>
        </w:tc>
      </w:tr>
      <w:tr>
        <w:tc>
          <w:tcPr>
            <w:tcBorders>
              <w:right w:color="000000" w:space="0" w:sz="4" w:val="single"/>
            </w:tcBorders>
          </w:tcPr>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Team</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responsible for managing resources for the project, technical and non-technical both.</w:t>
            </w:r>
          </w:p>
        </w:tc>
      </w:tr>
      <w:tr>
        <w:tc>
          <w:tcPr>
            <w:tcBorders>
              <w:right w:color="000000" w:space="0" w:sz="4" w:val="single"/>
            </w:tcBorders>
          </w:tcPr>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Financial Team</w:t>
            </w:r>
          </w:p>
        </w:tc>
        <w:tc>
          <w:tcPr>
            <w:tcBorders>
              <w:left w:color="000000" w:space="0" w:sz="4" w:val="single"/>
              <w:right w:color="000000" w:space="0" w:sz="4" w:val="single"/>
            </w:tcBorders>
          </w:tcPr>
          <w:p w:rsidR="00000000" w:rsidDel="00000000" w:rsidP="00000000" w:rsidRDefault="00000000" w:rsidRPr="00000000" w14:paraId="000002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Determines the funding for scaling the business and plans a risk management strategy.</w:t>
            </w:r>
          </w:p>
        </w:tc>
      </w:tr>
    </w:tbl>
    <w:p w:rsidR="00000000" w:rsidDel="00000000" w:rsidP="00000000" w:rsidRDefault="00000000" w:rsidRPr="00000000" w14:paraId="00000218">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219">
      <w:pPr>
        <w:pStyle w:val="Heading1"/>
        <w:spacing w:after="0" w:before="480" w:line="276" w:lineRule="auto"/>
        <w:rPr>
          <w:rFonts w:ascii="Cambria" w:cs="Cambria" w:eastAsia="Cambria" w:hAnsi="Cambria"/>
          <w:b w:val="1"/>
          <w:color w:val="366091"/>
          <w:sz w:val="28"/>
          <w:szCs w:val="28"/>
        </w:rPr>
      </w:pPr>
      <w:bookmarkStart w:colFirst="0" w:colLast="0" w:name="_fu66m7x70ff6" w:id="14"/>
      <w:bookmarkEnd w:id="14"/>
      <w:r w:rsidDel="00000000" w:rsidR="00000000" w:rsidRPr="00000000">
        <w:rPr>
          <w:rFonts w:ascii="Cambria" w:cs="Cambria" w:eastAsia="Cambria" w:hAnsi="Cambria"/>
          <w:b w:val="1"/>
          <w:color w:val="366091"/>
          <w:sz w:val="28"/>
          <w:szCs w:val="28"/>
          <w:rtl w:val="0"/>
        </w:rPr>
        <w:t xml:space="preserve">Project Team </w:t>
      </w:r>
    </w:p>
    <w:p w:rsidR="00000000" w:rsidDel="00000000" w:rsidP="00000000" w:rsidRDefault="00000000" w:rsidRPr="00000000" w14:paraId="0000021A">
      <w:pPr>
        <w:rPr/>
      </w:pPr>
      <w:r w:rsidDel="00000000" w:rsidR="00000000" w:rsidRPr="00000000">
        <w:rPr>
          <w:rtl w:val="0"/>
        </w:rPr>
      </w:r>
    </w:p>
    <w:tbl>
      <w:tblPr>
        <w:tblStyle w:val="Table10"/>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21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21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r>
      <w:tr>
        <w:tc>
          <w:tcPr>
            <w:tcBorders>
              <w:left w:color="000000" w:space="0" w:sz="4" w:val="single"/>
              <w:right w:color="000000" w:space="0" w:sz="4" w:val="single"/>
            </w:tcBorders>
          </w:tcPr>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Vihan Parmar</w:t>
            </w:r>
          </w:p>
        </w:tc>
      </w:tr>
      <w:tr>
        <w:tc>
          <w:tcPr>
            <w:tcBorders>
              <w:left w:color="000000" w:space="0" w:sz="4" w:val="single"/>
              <w:right w:color="000000" w:space="0" w:sz="4" w:val="single"/>
            </w:tcBorders>
          </w:tcPr>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Mady Dembele</w:t>
            </w:r>
          </w:p>
        </w:tc>
      </w:tr>
      <w:tr>
        <w:tc>
          <w:tcPr>
            <w:tcBorders>
              <w:left w:color="000000" w:space="0" w:sz="4" w:val="single"/>
              <w:right w:color="000000" w:space="0" w:sz="4" w:val="single"/>
            </w:tcBorders>
          </w:tcPr>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Roneil Boodram, Lang Gong</w:t>
            </w:r>
          </w:p>
        </w:tc>
      </w:tr>
      <w:tr>
        <w:tc>
          <w:tcPr>
            <w:tcBorders>
              <w:left w:color="000000" w:space="0" w:sz="4" w:val="single"/>
              <w:right w:color="000000" w:space="0" w:sz="4" w:val="single"/>
            </w:tcBorders>
          </w:tcPr>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DBA</w:t>
            </w:r>
          </w:p>
        </w:tc>
        <w:tc>
          <w:tcPr>
            <w:tcBorders>
              <w:left w:color="000000" w:space="0" w:sz="4" w:val="single"/>
              <w:right w:color="000000" w:space="0" w:sz="4" w:val="single"/>
            </w:tcBorders>
          </w:tcPr>
          <w:p w:rsidR="00000000" w:rsidDel="00000000" w:rsidP="00000000" w:rsidRDefault="00000000" w:rsidRPr="00000000" w14:paraId="000002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George Lopez</w:t>
            </w:r>
          </w:p>
        </w:tc>
      </w:tr>
      <w:tr>
        <w:trPr>
          <w:trHeight w:val="270" w:hRule="atLeast"/>
        </w:trPr>
        <w:tc>
          <w:tcPr>
            <w:tcBorders>
              <w:right w:color="000000" w:space="0" w:sz="4" w:val="single"/>
            </w:tcBorders>
          </w:tcPr>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DBA</w:t>
            </w:r>
          </w:p>
        </w:tc>
        <w:tc>
          <w:tcPr>
            <w:tcBorders>
              <w:left w:color="000000" w:space="0" w:sz="4" w:val="single"/>
              <w:right w:color="000000" w:space="0" w:sz="4" w:val="single"/>
            </w:tcBorders>
          </w:tcPr>
          <w:p w:rsidR="00000000" w:rsidDel="00000000" w:rsidP="00000000" w:rsidRDefault="00000000" w:rsidRPr="00000000" w14:paraId="000002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Jevon Cowell</w:t>
            </w:r>
          </w:p>
        </w:tc>
      </w:tr>
      <w:tr>
        <w:tc>
          <w:tcPr>
            <w:tcBorders>
              <w:right w:color="000000" w:space="0" w:sz="4" w:val="single"/>
            </w:tcBorders>
          </w:tcPr>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Tianqi Han</w:t>
            </w:r>
          </w:p>
        </w:tc>
      </w:tr>
      <w:tr>
        <w:tc>
          <w:tcPr>
            <w:tcBorders>
              <w:right w:color="000000" w:space="0" w:sz="4" w:val="single"/>
            </w:tcBorders>
          </w:tcPr>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Maisha Masnoon</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ins w:author="Jevon Cowell" w:id="32" w:date="2021-02-16T01:45:47Z"/>
        </w:rPr>
      </w:pPr>
      <w:ins w:author="Jevon Cowell" w:id="32" w:date="2021-02-16T01:45:47Z">
        <w:r w:rsidDel="00000000" w:rsidR="00000000" w:rsidRPr="00000000">
          <w:rPr>
            <w:rtl w:val="0"/>
          </w:rPr>
        </w:r>
      </w:ins>
    </w:p>
    <w:p w:rsidR="00000000" w:rsidDel="00000000" w:rsidP="00000000" w:rsidRDefault="00000000" w:rsidRPr="00000000" w14:paraId="0000022D">
      <w:pPr>
        <w:rPr>
          <w:del w:author="Jevon Cowell" w:id="33" w:date="2021-02-16T01:45:14Z"/>
        </w:rPr>
      </w:pPr>
      <w:ins w:author="Jevon Cowell" w:id="33" w:date="2021-02-16T01:45:14Z">
        <w:r w:rsidDel="00000000" w:rsidR="00000000" w:rsidRPr="00000000">
          <w:rPr>
            <w:rtl w:val="0"/>
          </w:rPr>
          <w:t xml:space="preserve">Roles and </w:t>
        </w:r>
        <w:r w:rsidDel="00000000" w:rsidR="00000000" w:rsidRPr="00000000">
          <w:rPr>
            <w:rtl w:val="0"/>
          </w:rPr>
          <w:t xml:space="preserve">Responsibilities</w:t>
        </w:r>
        <w:r w:rsidDel="00000000" w:rsidR="00000000" w:rsidRPr="00000000">
          <w:rPr>
            <w:rtl w:val="0"/>
          </w:rPr>
          <w:t xml:space="preserve"> of the team roles are defined in the RACI Table below:</w:t>
        </w:r>
      </w:ins>
      <w:del w:author="Jevon Cowell" w:id="33" w:date="2021-02-16T01:45:14Z">
        <w:r w:rsidDel="00000000" w:rsidR="00000000" w:rsidRPr="00000000">
          <w:rPr>
            <w:rtl w:val="0"/>
          </w:rPr>
        </w:r>
      </w:del>
    </w:p>
    <w:p w:rsidR="00000000" w:rsidDel="00000000" w:rsidP="00000000" w:rsidRDefault="00000000" w:rsidRPr="00000000" w14:paraId="0000022E">
      <w:pPr>
        <w:spacing w:after="200" w:line="276" w:lineRule="auto"/>
        <w:rPr>
          <w:del w:author="Jevon Cowell" w:id="33" w:date="2021-02-16T01:45:14Z"/>
          <w:rFonts w:ascii="Calibri" w:cs="Calibri" w:eastAsia="Calibri" w:hAnsi="Calibri"/>
          <w:sz w:val="20"/>
          <w:szCs w:val="20"/>
        </w:rPr>
      </w:pPr>
      <w:del w:author="Jevon Cowell" w:id="33" w:date="2021-02-16T01:45:14Z">
        <w:r w:rsidDel="00000000" w:rsidR="00000000" w:rsidRPr="00000000">
          <w:rPr>
            <w:rFonts w:ascii="Calibri" w:cs="Calibri" w:eastAsia="Calibri" w:hAnsi="Calibri"/>
            <w:sz w:val="20"/>
            <w:szCs w:val="20"/>
            <w:rtl w:val="0"/>
          </w:rPr>
          <w:delText xml:space="preserve">This section will include:</w:delText>
        </w:r>
      </w:del>
    </w:p>
    <w:p w:rsidR="00000000" w:rsidDel="00000000" w:rsidP="00000000" w:rsidRDefault="00000000" w:rsidRPr="00000000" w14:paraId="0000022F">
      <w:pPr>
        <w:numPr>
          <w:ilvl w:val="0"/>
          <w:numId w:val="9"/>
        </w:numPr>
        <w:spacing w:line="276" w:lineRule="auto"/>
        <w:ind w:left="720" w:hanging="360"/>
        <w:rPr>
          <w:del w:author="Jevon Cowell" w:id="33" w:date="2021-02-16T01:45:14Z"/>
          <w:sz w:val="20"/>
          <w:szCs w:val="20"/>
        </w:rPr>
      </w:pPr>
      <w:del w:author="Jevon Cowell" w:id="33" w:date="2021-02-16T01:45:14Z">
        <w:r w:rsidDel="00000000" w:rsidR="00000000" w:rsidRPr="00000000">
          <w:rPr>
            <w:rFonts w:ascii="Calibri" w:cs="Calibri" w:eastAsia="Calibri" w:hAnsi="Calibri"/>
            <w:sz w:val="20"/>
            <w:szCs w:val="20"/>
            <w:rtl w:val="0"/>
          </w:rPr>
          <w:delText xml:space="preserve">Project governance – with details on escalation</w:delText>
        </w:r>
      </w:del>
    </w:p>
    <w:p w:rsidR="00000000" w:rsidDel="00000000" w:rsidP="00000000" w:rsidRDefault="00000000" w:rsidRPr="00000000" w14:paraId="00000230">
      <w:pPr>
        <w:numPr>
          <w:ilvl w:val="0"/>
          <w:numId w:val="9"/>
        </w:numPr>
        <w:spacing w:line="276" w:lineRule="auto"/>
        <w:ind w:left="720" w:hanging="360"/>
        <w:rPr>
          <w:del w:author="Jevon Cowell" w:id="33" w:date="2021-02-16T01:45:14Z"/>
          <w:sz w:val="20"/>
          <w:szCs w:val="20"/>
        </w:rPr>
      </w:pPr>
      <w:del w:author="Jevon Cowell" w:id="33" w:date="2021-02-16T01:45:14Z">
        <w:r w:rsidDel="00000000" w:rsidR="00000000" w:rsidRPr="00000000">
          <w:rPr>
            <w:rFonts w:ascii="Calibri" w:cs="Calibri" w:eastAsia="Calibri" w:hAnsi="Calibri"/>
            <w:sz w:val="20"/>
            <w:szCs w:val="20"/>
            <w:rtl w:val="0"/>
          </w:rPr>
          <w:delText xml:space="preserve">Organisation – demonstrating reporting lines within the project team (usually in the format of an organisation chart)</w:delText>
        </w:r>
      </w:del>
    </w:p>
    <w:p w:rsidR="00000000" w:rsidDel="00000000" w:rsidP="00000000" w:rsidRDefault="00000000" w:rsidRPr="00000000" w14:paraId="00000231">
      <w:pPr>
        <w:numPr>
          <w:ilvl w:val="0"/>
          <w:numId w:val="9"/>
        </w:numPr>
        <w:spacing w:after="200" w:line="276" w:lineRule="auto"/>
        <w:ind w:left="720" w:hanging="360"/>
      </w:pPr>
      <w:del w:author="Jevon Cowell" w:id="33" w:date="2021-02-16T01:45:14Z">
        <w:r w:rsidDel="00000000" w:rsidR="00000000" w:rsidRPr="00000000">
          <w:rPr>
            <w:rFonts w:ascii="Calibri" w:cs="Calibri" w:eastAsia="Calibri" w:hAnsi="Calibri"/>
            <w:sz w:val="20"/>
            <w:szCs w:val="20"/>
            <w:rtl w:val="0"/>
          </w:rPr>
          <w:delText xml:space="preserve">Roles and responsibilities, include a RACI table</w:delText>
        </w:r>
      </w:del>
      <w:r w:rsidDel="00000000" w:rsidR="00000000" w:rsidRPr="00000000">
        <w:rPr>
          <w:rtl w:val="0"/>
        </w:rPr>
      </w:r>
      <w:ins w:author="Jevon Cowell" w:id="34" w:date="2021-02-16T01:57:58Z">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219075</wp:posOffset>
              </wp:positionV>
              <wp:extent cx="5386388" cy="38295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86388" cy="3829525"/>
                      </a:xfrm>
                      <a:prstGeom prst="rect"/>
                      <a:ln/>
                    </pic:spPr>
                  </pic:pic>
                </a:graphicData>
              </a:graphic>
            </wp:anchor>
          </w:drawing>
        </w:r>
      </w:ins>
    </w:p>
    <w:p w:rsidR="00000000" w:rsidDel="00000000" w:rsidP="00000000" w:rsidRDefault="00000000" w:rsidRPr="00000000" w14:paraId="00000232">
      <w:pPr>
        <w:spacing w:after="200" w:line="276" w:lineRule="auto"/>
        <w:ind w:left="0" w:firstLine="0"/>
        <w:rPr>
          <w:rFonts w:ascii="Calibri" w:cs="Calibri" w:eastAsia="Calibri" w:hAnsi="Calibri"/>
        </w:rPr>
      </w:pPr>
      <w:del w:author="Jevon Cowell" w:id="34" w:date="2021-02-16T01:57:58Z">
        <w:r w:rsidDel="00000000" w:rsidR="00000000" w:rsidRPr="00000000">
          <w:rPr>
            <w:rFonts w:ascii="Calibri" w:cs="Calibri" w:eastAsia="Calibri" w:hAnsi="Calibri"/>
          </w:rPr>
          <w:drawing>
            <wp:inline distB="114300" distT="114300" distL="114300" distR="114300">
              <wp:extent cx="6392384" cy="259044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2384" cy="2590442"/>
                      </a:xfrm>
                      <a:prstGeom prst="rect"/>
                      <a:ln/>
                    </pic:spPr>
                  </pic:pic>
                </a:graphicData>
              </a:graphic>
            </wp:inline>
          </w:drawing>
        </w:r>
        <w:r w:rsidDel="00000000" w:rsidR="00000000" w:rsidRPr="00000000">
          <w:rPr>
            <w:rFonts w:ascii="Calibri" w:cs="Calibri" w:eastAsia="Calibri" w:hAnsi="Calibri"/>
            <w:rtl w:val="0"/>
          </w:rPr>
          <w:delText xml:space="preserve"> </w:delText>
        </w:r>
      </w:del>
      <w:r w:rsidDel="00000000" w:rsidR="00000000" w:rsidRPr="00000000">
        <w:rPr>
          <w:rtl w:val="0"/>
        </w:rPr>
      </w:r>
    </w:p>
    <w:p w:rsidR="00000000" w:rsidDel="00000000" w:rsidP="00000000" w:rsidRDefault="00000000" w:rsidRPr="00000000" w14:paraId="00000233">
      <w:pPr>
        <w:spacing w:after="200" w:line="276" w:lineRule="auto"/>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234">
      <w:pPr>
        <w:pStyle w:val="Heading1"/>
        <w:spacing w:after="200" w:line="276" w:lineRule="auto"/>
        <w:rPr>
          <w:rFonts w:ascii="Cambria" w:cs="Cambria" w:eastAsia="Cambria" w:hAnsi="Cambria"/>
          <w:b w:val="1"/>
          <w:color w:val="4f81bd"/>
          <w:sz w:val="28"/>
          <w:szCs w:val="28"/>
          <w:rPrChange w:author="Jevon Cowell" w:id="35" w:date="2021-02-16T01:54:11Z">
            <w:rPr>
              <w:rFonts w:ascii="Calibri" w:cs="Calibri" w:eastAsia="Calibri" w:hAnsi="Calibri"/>
              <w:sz w:val="20"/>
              <w:szCs w:val="20"/>
            </w:rPr>
          </w:rPrChange>
        </w:rPr>
        <w:pPrChange w:author="Jevon Cowell" w:id="0" w:date="2021-02-16T01:54:11Z">
          <w:pPr>
            <w:spacing w:after="200" w:line="276" w:lineRule="auto"/>
            <w:ind w:left="0" w:firstLine="0"/>
          </w:pPr>
        </w:pPrChange>
      </w:pPr>
      <w:r w:rsidDel="00000000" w:rsidR="00000000" w:rsidRPr="00000000">
        <w:rPr>
          <w:rFonts w:ascii="Cambria" w:cs="Cambria" w:eastAsia="Cambria" w:hAnsi="Cambria"/>
          <w:b w:val="1"/>
          <w:color w:val="4f81bd"/>
          <w:sz w:val="28"/>
          <w:szCs w:val="28"/>
          <w:rtl w:val="0"/>
          <w:rPrChange w:author="Jevon Cowell" w:id="35" w:date="2021-02-16T01:54:11Z">
            <w:rPr>
              <w:rFonts w:ascii="Cambria" w:cs="Cambria" w:eastAsia="Cambria" w:hAnsi="Cambria"/>
              <w:b w:val="1"/>
              <w:color w:val="366091"/>
              <w:sz w:val="28"/>
              <w:szCs w:val="28"/>
            </w:rPr>
          </w:rPrChange>
        </w:rPr>
        <w:t xml:space="preserve">Project Plan</w:t>
      </w:r>
      <w:r w:rsidDel="00000000" w:rsidR="00000000" w:rsidRPr="00000000">
        <w:rPr>
          <w:rtl w:val="0"/>
        </w:rPr>
      </w:r>
    </w:p>
    <w:p w:rsidR="00000000" w:rsidDel="00000000" w:rsidP="00000000" w:rsidRDefault="00000000" w:rsidRPr="00000000" w14:paraId="00000235">
      <w:pPr>
        <w:spacing w:after="200" w:line="276" w:lineRule="auto"/>
        <w:rPr>
          <w:del w:author="Jevon Cowell" w:id="36" w:date="2021-02-16T01:43:31Z"/>
          <w:rFonts w:ascii="Calibri" w:cs="Calibri" w:eastAsia="Calibri" w:hAnsi="Calibri"/>
          <w:sz w:val="20"/>
          <w:szCs w:val="20"/>
        </w:rPr>
      </w:pPr>
      <w:del w:author="Jevon Cowell" w:id="36" w:date="2021-02-16T01:43:31Z">
        <w:r w:rsidDel="00000000" w:rsidR="00000000" w:rsidRPr="00000000">
          <w:rPr>
            <w:rFonts w:ascii="Calibri" w:cs="Calibri" w:eastAsia="Calibri" w:hAnsi="Calibri"/>
            <w:sz w:val="20"/>
            <w:szCs w:val="20"/>
            <w:rtl w:val="0"/>
          </w:rPr>
          <w:delText xml:space="preserve">This section will include a summary of the project plan, including a schedule of activities and resource requirements. Indicate, the team will follow the Agile development methodology.</w:delText>
        </w:r>
      </w:del>
    </w:p>
    <w:p w:rsidR="00000000" w:rsidDel="00000000" w:rsidP="00000000" w:rsidRDefault="00000000" w:rsidRPr="00000000" w14:paraId="00000236">
      <w:pPr>
        <w:pStyle w:val="Subtitle"/>
        <w:keepNext w:val="0"/>
        <w:keepLines w:val="0"/>
        <w:spacing w:after="200" w:line="276" w:lineRule="auto"/>
        <w:rPr>
          <w:ins w:author="Jevon Cowell" w:id="37" w:date="2021-02-16T01:57:43Z"/>
          <w:rFonts w:ascii="Cambria" w:cs="Cambria" w:eastAsia="Cambria" w:hAnsi="Cambria"/>
          <w:i w:val="1"/>
          <w:color w:val="ff0000"/>
          <w:sz w:val="22"/>
          <w:szCs w:val="22"/>
        </w:rPr>
      </w:pPr>
      <w:del w:author="Jevon Cowell" w:id="36" w:date="2021-02-16T01:43:31Z">
        <w:r w:rsidDel="00000000" w:rsidR="00000000" w:rsidRPr="00000000">
          <w:rPr>
            <w:rFonts w:ascii="Cambria" w:cs="Cambria" w:eastAsia="Cambria" w:hAnsi="Cambria"/>
            <w:i w:val="1"/>
            <w:color w:val="ff0000"/>
            <w:sz w:val="22"/>
            <w:szCs w:val="22"/>
            <w:rtl w:val="0"/>
          </w:rPr>
          <w:delText xml:space="preserve">Please note, the project plan and schedule are produced for this semester only and will be used for tracking progress during this semester.</w:delText>
        </w:r>
      </w:del>
      <w:ins w:author="Jevon Cowell" w:id="37" w:date="2021-02-16T01:57:43Z">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513217</wp:posOffset>
              </wp:positionV>
              <wp:extent cx="5731200" cy="5067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067300"/>
                      </a:xfrm>
                      <a:prstGeom prst="rect"/>
                      <a:ln/>
                    </pic:spPr>
                  </pic:pic>
                </a:graphicData>
              </a:graphic>
            </wp:anchor>
          </w:drawing>
        </w:r>
      </w:ins>
    </w:p>
    <w:p w:rsidR="00000000" w:rsidDel="00000000" w:rsidP="00000000" w:rsidRDefault="00000000" w:rsidRPr="00000000" w14:paraId="00000237">
      <w:pPr>
        <w:rPr>
          <w:rPrChange w:author="Jevon Cowell" w:id="38" w:date="2021-02-16T01:57:43Z">
            <w:rPr>
              <w:rFonts w:ascii="Cambria" w:cs="Cambria" w:eastAsia="Cambria" w:hAnsi="Cambria"/>
              <w:i w:val="1"/>
              <w:color w:val="ff0000"/>
              <w:sz w:val="22"/>
              <w:szCs w:val="22"/>
            </w:rPr>
          </w:rPrChange>
        </w:rPr>
        <w:pPrChange w:author="Jevon Cowell" w:id="0" w:date="2021-02-16T01:57:43Z">
          <w:pPr>
            <w:pStyle w:val="Subtitle"/>
            <w:keepNext w:val="0"/>
            <w:keepLines w:val="0"/>
            <w:spacing w:after="200" w:line="276" w:lineRule="auto"/>
          </w:pPr>
        </w:pPrChange>
      </w:pPr>
      <w:r w:rsidDel="00000000" w:rsidR="00000000" w:rsidRPr="00000000">
        <w:rPr>
          <w:rtl w:val="0"/>
        </w:rPr>
      </w:r>
    </w:p>
    <w:p w:rsidR="00000000" w:rsidDel="00000000" w:rsidP="00000000" w:rsidRDefault="00000000" w:rsidRPr="00000000" w14:paraId="00000238">
      <w:pPr>
        <w:rPr>
          <w:rFonts w:ascii="Cambria" w:cs="Cambria" w:eastAsia="Cambria" w:hAnsi="Cambria"/>
          <w:b w:val="1"/>
          <w:color w:val="366091"/>
          <w:sz w:val="28"/>
          <w:szCs w:val="28"/>
        </w:rPr>
      </w:pPr>
      <w:del w:author="Jevon Cowell" w:id="39" w:date="2021-02-16T01:57:39Z">
        <w:r w:rsidDel="00000000" w:rsidR="00000000" w:rsidRPr="00000000">
          <w:rPr/>
          <w:drawing>
            <wp:inline distB="114300" distT="114300" distL="114300" distR="114300">
              <wp:extent cx="9487580" cy="442753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487580" cy="4427537"/>
                      </a:xfrm>
                      <a:prstGeom prst="rect"/>
                      <a:ln/>
                    </pic:spPr>
                  </pic:pic>
                </a:graphicData>
              </a:graphic>
            </wp:inline>
          </w:drawing>
        </w:r>
      </w:del>
      <w:r w:rsidDel="00000000" w:rsidR="00000000" w:rsidRPr="00000000">
        <w:rPr>
          <w:rtl w:val="0"/>
        </w:rPr>
      </w:r>
    </w:p>
    <w:p w:rsidR="00000000" w:rsidDel="00000000" w:rsidP="00000000" w:rsidRDefault="00000000" w:rsidRPr="00000000" w14:paraId="00000239">
      <w:pPr>
        <w:pStyle w:val="Heading1"/>
        <w:spacing w:after="0" w:before="480" w:line="276" w:lineRule="auto"/>
        <w:rPr>
          <w:rFonts w:ascii="Cambria" w:cs="Cambria" w:eastAsia="Cambria" w:hAnsi="Cambria"/>
          <w:b w:val="1"/>
          <w:color w:val="366091"/>
          <w:sz w:val="28"/>
          <w:szCs w:val="28"/>
        </w:rPr>
      </w:pPr>
      <w:bookmarkStart w:colFirst="0" w:colLast="0" w:name="_hpw5odoknlxx" w:id="15"/>
      <w:bookmarkEnd w:id="15"/>
      <w:r w:rsidDel="00000000" w:rsidR="00000000" w:rsidRPr="00000000">
        <w:rPr>
          <w:rFonts w:ascii="Cambria" w:cs="Cambria" w:eastAsia="Cambria" w:hAnsi="Cambria"/>
          <w:b w:val="1"/>
          <w:color w:val="366091"/>
          <w:sz w:val="28"/>
          <w:szCs w:val="28"/>
          <w:rtl w:val="0"/>
        </w:rPr>
        <w:t xml:space="preserve">Project Controls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Meetings with the Project Manager will be held regularly to monitor progress and manage arising issues. There will be one Tuesday meeting where the entire group is expected to be present as it aligns with required class times. Project Manager assigns all team members their respective work that has to be completed before each week. Important points and topics will be discussed in the meetings. Final decisions will be made by the end of the meetings taking everyone’s opinion in the consideration. </w:t>
      </w:r>
    </w:p>
    <w:p w:rsidR="00000000" w:rsidDel="00000000" w:rsidP="00000000" w:rsidRDefault="00000000" w:rsidRPr="00000000" w14:paraId="0000023C">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or two other meetings will be conducted throughout the week depending on every team member’s availability. These meetings can be remote or in-person. In case any member cannot make it for the meeting, the manager reschedules a meeting or holds it online through pace.zoom.us. Most asynchronous communication will be done on these pace.zoom.us. With follow up communication via WhatsApp.</w:t>
      </w:r>
    </w:p>
    <w:p w:rsidR="00000000" w:rsidDel="00000000" w:rsidP="00000000" w:rsidRDefault="00000000" w:rsidRPr="00000000" w14:paraId="0000023D">
      <w:pPr>
        <w:spacing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Manager will produce regular reports for Professor Yuri Chernak. This will include weekly minutes, and projects timeline progress and the related documentations for that week. Project Manager will also keep a track of the deadlines and ensure that everyone plays their role accurately.  </w:t>
      </w:r>
    </w:p>
    <w:p w:rsidR="00000000" w:rsidDel="00000000" w:rsidP="00000000" w:rsidRDefault="00000000" w:rsidRPr="00000000" w14:paraId="0000023E">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F">
      <w:pPr>
        <w:spacing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Communication will be done via WhatsApp and Slack within the project team section. Email exchange will be the primary means of communicating with Professor Chernak and the stakeholders.</w:t>
      </w:r>
    </w:p>
    <w:p w:rsidR="00000000" w:rsidDel="00000000" w:rsidP="00000000" w:rsidRDefault="00000000" w:rsidRPr="00000000" w14:paraId="00000240">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1">
      <w:pPr>
        <w:spacing w:line="276" w:lineRule="auto"/>
        <w:ind w:left="0" w:firstLine="0"/>
        <w:rPr>
          <w:rFonts w:ascii="Cambria" w:cs="Cambria" w:eastAsia="Cambria" w:hAnsi="Cambria"/>
          <w:b w:val="1"/>
          <w:color w:val="366091"/>
          <w:sz w:val="28"/>
          <w:szCs w:val="28"/>
        </w:rPr>
      </w:pPr>
      <w:r w:rsidDel="00000000" w:rsidR="00000000" w:rsidRPr="00000000">
        <w:rPr>
          <w:rFonts w:ascii="Calibri" w:cs="Calibri" w:eastAsia="Calibri" w:hAnsi="Calibri"/>
          <w:sz w:val="20"/>
          <w:szCs w:val="20"/>
          <w:rtl w:val="0"/>
        </w:rPr>
        <w:t xml:space="preserve">Google Drive will be used as a repository for official documentation and will contain all project documentation. Suggestions for edits requests can be made on slack or via WhatsApp and all documentation is done on Google docs where every team member can work on their assigned segments parallely.</w:t>
      </w:r>
      <w:r w:rsidDel="00000000" w:rsidR="00000000" w:rsidRPr="00000000">
        <w:rPr>
          <w:rtl w:val="0"/>
        </w:rPr>
      </w:r>
    </w:p>
    <w:p w:rsidR="00000000" w:rsidDel="00000000" w:rsidP="00000000" w:rsidRDefault="00000000" w:rsidRPr="00000000" w14:paraId="00000242">
      <w:pPr>
        <w:pStyle w:val="Heading1"/>
        <w:spacing w:after="0" w:before="480" w:line="276" w:lineRule="auto"/>
        <w:rPr>
          <w:rFonts w:ascii="Cambria" w:cs="Cambria" w:eastAsia="Cambria" w:hAnsi="Cambria"/>
          <w:b w:val="1"/>
          <w:color w:val="366091"/>
          <w:sz w:val="28"/>
          <w:szCs w:val="28"/>
        </w:rPr>
      </w:pPr>
      <w:bookmarkStart w:colFirst="0" w:colLast="0" w:name="_bqotrwnb68on" w:id="16"/>
      <w:bookmarkEnd w:id="16"/>
      <w:r w:rsidDel="00000000" w:rsidR="00000000" w:rsidRPr="00000000">
        <w:rPr>
          <w:rFonts w:ascii="Cambria" w:cs="Cambria" w:eastAsia="Cambria" w:hAnsi="Cambria"/>
          <w:b w:val="1"/>
          <w:color w:val="366091"/>
          <w:sz w:val="28"/>
          <w:szCs w:val="28"/>
          <w:rtl w:val="0"/>
        </w:rPr>
        <w:t xml:space="preserve">Communication Plan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00" w:line="276" w:lineRule="auto"/>
        <w:rPr>
          <w:rFonts w:ascii="Calibri" w:cs="Calibri" w:eastAsia="Calibri" w:hAnsi="Calibri"/>
          <w:sz w:val="20"/>
          <w:szCs w:val="20"/>
        </w:rPr>
      </w:pPr>
      <w:del w:author="Jevon Cowell" w:id="40" w:date="2021-02-16T01:44:15Z">
        <w:r w:rsidDel="00000000" w:rsidR="00000000" w:rsidRPr="00000000">
          <w:rPr>
            <w:rFonts w:ascii="Calibri" w:cs="Calibri" w:eastAsia="Calibri" w:hAnsi="Calibri"/>
            <w:sz w:val="20"/>
            <w:szCs w:val="20"/>
            <w:rtl w:val="0"/>
          </w:rPr>
          <w:delText xml:space="preserve">This section will include how stakeholders will be communicated with during the project and how frequently. This should include a note on where to find the Communications Plan if you have one.</w:delText>
        </w:r>
      </w:del>
      <w:r w:rsidDel="00000000" w:rsidR="00000000" w:rsidRPr="00000000">
        <w:rPr>
          <w:rtl w:val="0"/>
        </w:rPr>
      </w:r>
    </w:p>
    <w:tbl>
      <w:tblPr>
        <w:tblStyle w:val="Table1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0875543542134"/>
        <w:gridCol w:w="2230.184510518275"/>
        <w:gridCol w:w="2230.184510518275"/>
        <w:gridCol w:w="2290.0552356328594"/>
        <w:tblGridChange w:id="0">
          <w:tblGrid>
            <w:gridCol w:w="2275.0875543542134"/>
            <w:gridCol w:w="2230.184510518275"/>
            <w:gridCol w:w="2230.184510518275"/>
            <w:gridCol w:w="2290.0552356328594"/>
          </w:tblGrid>
        </w:tblGridChange>
      </w:tblGrid>
      <w:tr>
        <w:trPr>
          <w:trHeight w:val="455"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Frequency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tc>
      </w:tr>
      <w:tr>
        <w:trPr>
          <w:trHeight w:val="2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w:t>
            </w:r>
          </w:p>
          <w:p w:rsidR="00000000" w:rsidDel="00000000" w:rsidP="00000000" w:rsidRDefault="00000000" w:rsidRPr="00000000" w14:paraId="0000024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5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5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w:t>
            </w:r>
          </w:p>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WhatsApp, Email, Zoom meeting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discuss working progress, estimates, requirements prioritization, role and responsibilities within the team.  To discuss any issues related to communication between team members or issues related to team members.</w:t>
            </w:r>
          </w:p>
        </w:tc>
      </w:tr>
      <w:tr>
        <w:trPr>
          <w:trHeight w:val="935"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Vendors (Grocery stores/ supermarkets</w:t>
            </w: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during the testing phase and after release.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online testing sessions, personal meeting</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discuss vendors’ requirements, stock items, and pricing policies.</w:t>
            </w:r>
          </w:p>
        </w:tc>
      </w:tr>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during the testing phase and after release.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online testing sessions, social media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obtain feedback for improving overall application. .</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Financial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key stages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WhatsApp, Email, Zoom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create risk management strategies and action plans; also, to discuss a  plan to achieve long term financial goals and accounting. </w:t>
            </w:r>
          </w:p>
        </w:tc>
      </w:tr>
    </w:tbl>
    <w:p w:rsidR="00000000" w:rsidDel="00000000" w:rsidP="00000000" w:rsidRDefault="00000000" w:rsidRPr="00000000" w14:paraId="00000265">
      <w:pPr>
        <w:rPr/>
      </w:pP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von Cowell" w:id="0" w:date="2021-02-16T02:01:26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suggestions have been review we need to refresh and check the TOC</w:t>
      </w:r>
    </w:p>
  </w:comment>
  <w:comment w:author="Jevon Cowell" w:id="1" w:date="2021-02-16T02:00:17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 Risk Management Process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rPr>
        <w:rFonts w:ascii="Calibri" w:cs="Calibri" w:eastAsia="Calibri" w:hAnsi="Calibri"/>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1895142" cy="67615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ostmates.com/" TargetMode="External"/><Relationship Id="rId8" Type="http://schemas.openxmlformats.org/officeDocument/2006/relationships/hyperlink" Target="http://www.doordas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